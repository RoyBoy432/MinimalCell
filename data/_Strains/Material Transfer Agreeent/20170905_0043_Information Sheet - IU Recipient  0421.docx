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818" w:type="dxa"/>
        <w:jc w:val="center"/>
        <w:tblLayout w:type="fixed"/>
        <w:tblLook w:val="0000" w:firstRow="0" w:lastRow="0" w:firstColumn="0" w:lastColumn="0" w:noHBand="0" w:noVBand="0"/>
      </w:tblPr>
      <w:tblGrid>
        <w:gridCol w:w="462"/>
        <w:gridCol w:w="10338"/>
        <w:gridCol w:w="18"/>
      </w:tblGrid>
      <w:tr w:rsidR="00FD08FE" w14:paraId="570EF495" w14:textId="77777777">
        <w:trPr>
          <w:gridAfter w:val="1"/>
          <w:wAfter w:w="18" w:type="dxa"/>
          <w:trHeight w:val="240"/>
          <w:jc w:val="center"/>
        </w:trPr>
        <w:tc>
          <w:tcPr>
            <w:tcW w:w="10800" w:type="dxa"/>
            <w:gridSpan w:val="2"/>
          </w:tcPr>
          <w:p w14:paraId="6DF3F258" w14:textId="77777777" w:rsidR="00FD08FE" w:rsidRPr="00301241" w:rsidRDefault="00FD08FE">
            <w:pPr>
              <w:jc w:val="center"/>
              <w:rPr>
                <w:rFonts w:ascii="Arial" w:hAnsi="Arial" w:cs="Arial"/>
                <w:color w:val="A21223"/>
                <w:spacing w:val="20"/>
                <w:sz w:val="32"/>
                <w:szCs w:val="3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14:paraId="42A51932" w14:textId="77777777" w:rsidR="00FD08FE" w:rsidRPr="00301241" w:rsidRDefault="002F4DFE">
            <w:pPr>
              <w:jc w:val="center"/>
              <w:rPr>
                <w:rFonts w:ascii="Arial" w:hAnsi="Arial" w:cs="Arial"/>
                <w:color w:val="A21223"/>
                <w:spacing w:val="20"/>
                <w:sz w:val="32"/>
                <w:szCs w:val="3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301241">
              <w:rPr>
                <w:rFonts w:ascii="Arial" w:hAnsi="Arial" w:cs="Arial"/>
                <w:color w:val="A21223"/>
                <w:spacing w:val="20"/>
                <w:sz w:val="32"/>
                <w:szCs w:val="3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Material Transfer Agreement Information Sheet</w:t>
            </w:r>
          </w:p>
          <w:p w14:paraId="52C47D7D" w14:textId="77777777" w:rsidR="00FD08FE" w:rsidRDefault="002F4DFE">
            <w:pPr>
              <w:jc w:val="center"/>
              <w:rPr>
                <w:b/>
                <w:bCs/>
                <w:sz w:val="24"/>
                <w:szCs w:val="24"/>
              </w:rPr>
            </w:pPr>
            <w:r w:rsidRPr="00301241">
              <w:rPr>
                <w:rFonts w:ascii="Arial Narrow" w:hAnsi="Arial Narrow" w:cs="Arial Narrow"/>
                <w:b/>
                <w:bCs/>
                <w:i/>
                <w:iCs/>
                <w:color w:val="A21223"/>
                <w:spacing w:val="20"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Indiana University as Recipient</w:t>
            </w:r>
          </w:p>
        </w:tc>
      </w:tr>
      <w:tr w:rsidR="00FD08FE" w14:paraId="4CD11A59" w14:textId="77777777" w:rsidTr="00194BE3">
        <w:trPr>
          <w:gridAfter w:val="1"/>
          <w:wAfter w:w="18" w:type="dxa"/>
          <w:trHeight w:val="900"/>
          <w:jc w:val="center"/>
        </w:trPr>
        <w:tc>
          <w:tcPr>
            <w:tcW w:w="10800" w:type="dxa"/>
            <w:gridSpan w:val="2"/>
          </w:tcPr>
          <w:p w14:paraId="73C9DF9A" w14:textId="77777777" w:rsidR="00FD08FE" w:rsidRDefault="00FD08FE">
            <w:pPr>
              <w:pStyle w:val="TempNormal1"/>
              <w:rPr>
                <w:rFonts w:ascii="Arial" w:hAnsi="Arial" w:cs="Arial"/>
                <w:i/>
                <w:iCs/>
                <w:color w:val="A21223"/>
              </w:rPr>
            </w:pPr>
            <w:bookmarkStart w:id="0" w:name="MSBPImportLiveData"/>
            <w:bookmarkEnd w:id="0"/>
          </w:p>
          <w:p w14:paraId="2294113B" w14:textId="77777777" w:rsidR="00FD08FE" w:rsidRDefault="002F4DFE">
            <w:pPr>
              <w:pStyle w:val="TempNormal1"/>
              <w:rPr>
                <w:rFonts w:ascii="Arial" w:hAnsi="Arial" w:cs="Arial"/>
                <w:i/>
                <w:iCs/>
                <w:color w:val="A21223"/>
              </w:rPr>
            </w:pPr>
            <w:r>
              <w:rPr>
                <w:rFonts w:ascii="Arial" w:hAnsi="Arial" w:cs="Arial"/>
                <w:i/>
                <w:iCs/>
                <w:color w:val="A21223"/>
              </w:rPr>
              <w:t>Please enter the following information:</w:t>
            </w:r>
          </w:p>
          <w:p w14:paraId="2565C8B2" w14:textId="77777777" w:rsidR="00FD08FE" w:rsidRDefault="00FD08FE">
            <w:pPr>
              <w:pStyle w:val="TempNormal1"/>
              <w:rPr>
                <w:rFonts w:ascii="Arial" w:hAnsi="Arial" w:cs="Arial"/>
                <w:i/>
                <w:iCs/>
                <w:color w:val="B81428"/>
              </w:rPr>
            </w:pPr>
          </w:p>
        </w:tc>
      </w:tr>
      <w:tr w:rsidR="00FD08FE" w14:paraId="6CA90891" w14:textId="77777777" w:rsidTr="00194BE3">
        <w:trPr>
          <w:gridAfter w:val="1"/>
          <w:wAfter w:w="18" w:type="dxa"/>
          <w:trHeight w:val="80"/>
          <w:jc w:val="center"/>
        </w:trPr>
        <w:tc>
          <w:tcPr>
            <w:tcW w:w="10800" w:type="dxa"/>
            <w:gridSpan w:val="2"/>
          </w:tcPr>
          <w:p w14:paraId="0CEC9F54" w14:textId="105CA47F" w:rsidR="00FD08FE" w:rsidRPr="00194BE3" w:rsidRDefault="002F4DFE" w:rsidP="004B736A">
            <w:pPr>
              <w:pStyle w:val="TempFillinBol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</w:rPr>
              <w:t>Principal investigator name</w:t>
            </w:r>
            <w:proofErr w:type="gramStart"/>
            <w:r>
              <w:rPr>
                <w:rFonts w:ascii="Arial" w:hAnsi="Arial" w:cs="Arial"/>
              </w:rPr>
              <w:t xml:space="preserve">:  </w:t>
            </w:r>
            <w:r w:rsidR="001100AE">
              <w:rPr>
                <w:rFonts w:ascii="Arial" w:hAnsi="Arial" w:cs="Arial"/>
              </w:rPr>
              <w:t xml:space="preserve">  </w:t>
            </w:r>
            <w:r w:rsidR="00B40046" w:rsidRPr="001100AE">
              <w:rPr>
                <w:rFonts w:ascii="Arial" w:hAnsi="Arial" w:cs="Arial"/>
                <w:b w:val="0"/>
              </w:rPr>
              <w:t>Jay</w:t>
            </w:r>
            <w:proofErr w:type="gramEnd"/>
            <w:r w:rsidR="00B40046" w:rsidRPr="001100AE">
              <w:rPr>
                <w:rFonts w:ascii="Arial" w:hAnsi="Arial" w:cs="Arial"/>
                <w:b w:val="0"/>
              </w:rPr>
              <w:t xml:space="preserve"> T. Lennon</w:t>
            </w:r>
            <w:r w:rsidR="004B736A" w:rsidRPr="001100AE">
              <w:rPr>
                <w:rFonts w:ascii="Arial" w:hAnsi="Arial" w:cs="Arial"/>
                <w:b w:val="0"/>
              </w:rPr>
              <w:t xml:space="preserve">                                                                                             </w:t>
            </w:r>
            <w:r w:rsidR="003261D0" w:rsidRPr="003261D0">
              <w:rPr>
                <w:rFonts w:ascii="Arial" w:hAnsi="Arial" w:cs="Arial"/>
                <w:bCs w:val="0"/>
              </w:rPr>
              <w:t>Department:</w:t>
            </w:r>
            <w:r w:rsidR="003261D0">
              <w:rPr>
                <w:rFonts w:ascii="Arial" w:hAnsi="Arial" w:cs="Arial"/>
                <w:b w:val="0"/>
                <w:bCs w:val="0"/>
              </w:rPr>
              <w:t xml:space="preserve"> </w:t>
            </w:r>
            <w:r w:rsidR="00B40046">
              <w:rPr>
                <w:rFonts w:ascii="Arial" w:hAnsi="Arial" w:cs="Arial"/>
                <w:b w:val="0"/>
                <w:bCs w:val="0"/>
              </w:rPr>
              <w:t>Biology</w:t>
            </w:r>
          </w:p>
        </w:tc>
      </w:tr>
      <w:tr w:rsidR="00FD08FE" w14:paraId="326EDED5" w14:textId="77777777">
        <w:trPr>
          <w:gridAfter w:val="1"/>
          <w:wAfter w:w="18" w:type="dxa"/>
          <w:trHeight w:val="240"/>
          <w:jc w:val="center"/>
        </w:trPr>
        <w:tc>
          <w:tcPr>
            <w:tcW w:w="10800" w:type="dxa"/>
            <w:gridSpan w:val="2"/>
          </w:tcPr>
          <w:p w14:paraId="2BBAA594" w14:textId="77777777" w:rsidR="00FD08FE" w:rsidRDefault="002F4DFE" w:rsidP="004B736A">
            <w:pPr>
              <w:pStyle w:val="TempFillinBold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Shipping address:  </w:t>
            </w:r>
            <w:r w:rsidR="00B40046" w:rsidRPr="001100AE">
              <w:rPr>
                <w:rFonts w:ascii="Arial" w:hAnsi="Arial" w:cs="Arial"/>
                <w:b w:val="0"/>
              </w:rPr>
              <w:t>1001 E 3rd St.</w:t>
            </w:r>
          </w:p>
        </w:tc>
      </w:tr>
      <w:tr w:rsidR="00FD08FE" w14:paraId="3086E330" w14:textId="77777777">
        <w:trPr>
          <w:gridAfter w:val="1"/>
          <w:wAfter w:w="18" w:type="dxa"/>
          <w:trHeight w:val="240"/>
          <w:jc w:val="center"/>
        </w:trPr>
        <w:tc>
          <w:tcPr>
            <w:tcW w:w="10800" w:type="dxa"/>
            <w:gridSpan w:val="2"/>
          </w:tcPr>
          <w:p w14:paraId="62675077" w14:textId="77777777" w:rsidR="00FD08FE" w:rsidRDefault="002F4DFE" w:rsidP="004B736A">
            <w:pPr>
              <w:pStyle w:val="TempFillinBold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Phone: </w:t>
            </w:r>
            <w:r w:rsidR="00B40046">
              <w:rPr>
                <w:rFonts w:ascii="Arial" w:hAnsi="Arial" w:cs="Arial"/>
              </w:rPr>
              <w:t xml:space="preserve">  </w:t>
            </w:r>
            <w:r w:rsidR="004B736A">
              <w:rPr>
                <w:rFonts w:ascii="Arial" w:hAnsi="Arial" w:cs="Arial"/>
              </w:rPr>
              <w:t xml:space="preserve">     </w:t>
            </w:r>
            <w:r w:rsidR="00B40046" w:rsidRPr="001100AE">
              <w:rPr>
                <w:rFonts w:ascii="Arial" w:hAnsi="Arial" w:cs="Arial"/>
                <w:b w:val="0"/>
              </w:rPr>
              <w:t>812-856-0962</w:t>
            </w:r>
            <w:r w:rsidR="004B736A" w:rsidRPr="001100AE">
              <w:rPr>
                <w:rFonts w:ascii="Arial" w:hAnsi="Arial" w:cs="Arial"/>
                <w:b w:val="0"/>
              </w:rPr>
              <w:t xml:space="preserve">                   </w:t>
            </w:r>
            <w:r w:rsidRPr="001100AE">
              <w:rPr>
                <w:rFonts w:ascii="Arial" w:hAnsi="Arial" w:cs="Arial"/>
                <w:b w:val="0"/>
              </w:rPr>
              <w:t xml:space="preserve"> </w:t>
            </w:r>
            <w:r>
              <w:rPr>
                <w:rFonts w:ascii="Arial" w:hAnsi="Arial" w:cs="Arial"/>
              </w:rPr>
              <w:t>Fax</w:t>
            </w:r>
            <w:proofErr w:type="gramStart"/>
            <w:r>
              <w:rPr>
                <w:rFonts w:ascii="Arial" w:hAnsi="Arial" w:cs="Arial"/>
              </w:rPr>
              <w:t xml:space="preserve">:  </w:t>
            </w:r>
            <w:r w:rsidR="004B736A">
              <w:rPr>
                <w:rFonts w:ascii="Arial" w:hAnsi="Arial" w:cs="Arial"/>
              </w:rPr>
              <w:t xml:space="preserve">                    </w:t>
            </w:r>
            <w:r w:rsidR="00B40046">
              <w:rPr>
                <w:rFonts w:ascii="Arial" w:hAnsi="Arial" w:cs="Arial"/>
              </w:rPr>
              <w:t>NA</w:t>
            </w:r>
            <w:proofErr w:type="gramEnd"/>
            <w:r w:rsidR="004B736A">
              <w:rPr>
                <w:rFonts w:ascii="Arial" w:hAnsi="Arial" w:cs="Arial"/>
              </w:rPr>
              <w:t xml:space="preserve">                                 </w:t>
            </w:r>
            <w:r>
              <w:rPr>
                <w:rFonts w:ascii="Arial" w:hAnsi="Arial" w:cs="Arial"/>
              </w:rPr>
              <w:t xml:space="preserve">E-mail:  </w:t>
            </w:r>
            <w:r w:rsidR="00B40046" w:rsidRPr="001100AE">
              <w:rPr>
                <w:rFonts w:ascii="Arial" w:hAnsi="Arial" w:cs="Arial"/>
                <w:b w:val="0"/>
              </w:rPr>
              <w:t>lennonj@indiana.edu</w:t>
            </w:r>
          </w:p>
        </w:tc>
      </w:tr>
      <w:tr w:rsidR="00FD08FE" w14:paraId="73B23B4E" w14:textId="77777777">
        <w:trPr>
          <w:gridAfter w:val="1"/>
          <w:wAfter w:w="18" w:type="dxa"/>
          <w:trHeight w:val="240"/>
          <w:jc w:val="center"/>
        </w:trPr>
        <w:tc>
          <w:tcPr>
            <w:tcW w:w="10800" w:type="dxa"/>
            <w:gridSpan w:val="2"/>
          </w:tcPr>
          <w:p w14:paraId="41C668E0" w14:textId="77777777" w:rsidR="00FD08FE" w:rsidRDefault="002F4DFE" w:rsidP="00B40046">
            <w:pPr>
              <w:pStyle w:val="TempFillinBold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Assistant / contact person name:  </w:t>
            </w:r>
            <w:r w:rsidR="00B40046">
              <w:rPr>
                <w:rFonts w:ascii="Arial" w:hAnsi="Arial" w:cs="Arial"/>
                <w:b w:val="0"/>
                <w:bCs w:val="0"/>
              </w:rPr>
              <w:t xml:space="preserve">Brent </w:t>
            </w:r>
            <w:proofErr w:type="spellStart"/>
            <w:r w:rsidR="00B40046">
              <w:rPr>
                <w:rFonts w:ascii="Arial" w:hAnsi="Arial" w:cs="Arial"/>
                <w:b w:val="0"/>
                <w:bCs w:val="0"/>
              </w:rPr>
              <w:t>Lehmkuhl</w:t>
            </w:r>
            <w:proofErr w:type="spellEnd"/>
          </w:p>
        </w:tc>
      </w:tr>
      <w:tr w:rsidR="00FD08FE" w14:paraId="0B4C0A67" w14:textId="77777777">
        <w:trPr>
          <w:gridAfter w:val="1"/>
          <w:wAfter w:w="18" w:type="dxa"/>
          <w:trHeight w:val="240"/>
          <w:jc w:val="center"/>
        </w:trPr>
        <w:tc>
          <w:tcPr>
            <w:tcW w:w="10800" w:type="dxa"/>
            <w:gridSpan w:val="2"/>
          </w:tcPr>
          <w:p w14:paraId="179A08B0" w14:textId="77777777" w:rsidR="00FD08FE" w:rsidRDefault="002F4DFE" w:rsidP="00B40046">
            <w:pPr>
              <w:pStyle w:val="TempFillinBold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Address:  </w:t>
            </w:r>
            <w:r w:rsidR="00B40046">
              <w:rPr>
                <w:rFonts w:ascii="Arial" w:hAnsi="Arial" w:cs="Arial"/>
                <w:b w:val="0"/>
                <w:bCs w:val="0"/>
              </w:rPr>
              <w:t>Jordan Hall 260, 1001 E 3rd St.</w:t>
            </w:r>
          </w:p>
        </w:tc>
      </w:tr>
      <w:tr w:rsidR="00FD08FE" w14:paraId="1A32EF3C" w14:textId="77777777" w:rsidTr="004B736A">
        <w:trPr>
          <w:gridAfter w:val="1"/>
          <w:wAfter w:w="18" w:type="dxa"/>
          <w:trHeight w:val="360"/>
          <w:jc w:val="center"/>
        </w:trPr>
        <w:tc>
          <w:tcPr>
            <w:tcW w:w="10800" w:type="dxa"/>
            <w:gridSpan w:val="2"/>
          </w:tcPr>
          <w:p w14:paraId="7F37C950" w14:textId="2F0A4737" w:rsidR="00FD08FE" w:rsidRDefault="002F4DFE" w:rsidP="00B40046">
            <w:pPr>
              <w:pStyle w:val="TempFillinBold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Phone:  </w:t>
            </w:r>
            <w:r w:rsidR="001100AE" w:rsidRPr="001100AE">
              <w:rPr>
                <w:rFonts w:ascii="Arial" w:hAnsi="Arial" w:cs="Arial"/>
                <w:b w:val="0"/>
              </w:rPr>
              <w:t>812-856-7235</w:t>
            </w:r>
            <w:r w:rsidR="00B40046" w:rsidRPr="001100AE">
              <w:rPr>
                <w:rFonts w:ascii="Arial" w:hAnsi="Arial" w:cs="Arial"/>
                <w:b w:val="0"/>
              </w:rPr>
              <w:t xml:space="preserve">                    </w:t>
            </w:r>
            <w:r w:rsidRPr="001100AE">
              <w:rPr>
                <w:rFonts w:ascii="Arial" w:hAnsi="Arial" w:cs="Arial"/>
                <w:b w:val="0"/>
              </w:rPr>
              <w:t xml:space="preserve">                                                                </w:t>
            </w:r>
            <w:r>
              <w:rPr>
                <w:rFonts w:ascii="Arial" w:hAnsi="Arial" w:cs="Arial"/>
              </w:rPr>
              <w:t xml:space="preserve">Fax:  </w:t>
            </w:r>
            <w:r w:rsidR="00B40046">
              <w:rPr>
                <w:rFonts w:ascii="Arial" w:hAnsi="Arial" w:cs="Arial"/>
                <w:b w:val="0"/>
                <w:bCs w:val="0"/>
              </w:rPr>
              <w:t>NA</w:t>
            </w:r>
            <w:r w:rsidR="00B40046">
              <w:rPr>
                <w:rFonts w:ascii="Arial" w:hAnsi="Arial" w:cs="Arial"/>
              </w:rPr>
              <w:t xml:space="preserve">                           </w:t>
            </w:r>
            <w:r>
              <w:rPr>
                <w:rFonts w:ascii="Arial" w:hAnsi="Arial" w:cs="Arial"/>
              </w:rPr>
              <w:t xml:space="preserve">    E-mail:  </w:t>
            </w:r>
            <w:r w:rsidR="00B40046" w:rsidRPr="00B40046">
              <w:rPr>
                <w:rFonts w:ascii="Arial" w:hAnsi="Arial" w:cs="Arial"/>
                <w:b w:val="0"/>
                <w:bCs w:val="0"/>
              </w:rPr>
              <w:t>blehmkuh@indiana.edu</w:t>
            </w:r>
          </w:p>
        </w:tc>
      </w:tr>
      <w:tr w:rsidR="00FD08FE" w14:paraId="2B6F57E9" w14:textId="77777777" w:rsidTr="004B736A">
        <w:trPr>
          <w:gridAfter w:val="1"/>
          <w:wAfter w:w="18" w:type="dxa"/>
          <w:trHeight w:val="180"/>
          <w:jc w:val="center"/>
        </w:trPr>
        <w:tc>
          <w:tcPr>
            <w:tcW w:w="10800" w:type="dxa"/>
            <w:gridSpan w:val="2"/>
          </w:tcPr>
          <w:p w14:paraId="2F109D4D" w14:textId="77777777" w:rsidR="00FD08FE" w:rsidRDefault="002F4DFE" w:rsidP="004B736A">
            <w:pPr>
              <w:pStyle w:val="TempFillinBold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Provider organization name:  </w:t>
            </w:r>
            <w:r w:rsidR="00B40046" w:rsidRPr="001100AE">
              <w:rPr>
                <w:rFonts w:ascii="Arial" w:hAnsi="Arial" w:cs="Arial"/>
                <w:b w:val="0"/>
              </w:rPr>
              <w:t>J. Craig Venter Institute</w:t>
            </w:r>
          </w:p>
        </w:tc>
      </w:tr>
      <w:tr w:rsidR="00FD08FE" w14:paraId="441924B1" w14:textId="77777777">
        <w:trPr>
          <w:gridAfter w:val="1"/>
          <w:wAfter w:w="18" w:type="dxa"/>
          <w:trHeight w:val="240"/>
          <w:jc w:val="center"/>
        </w:trPr>
        <w:tc>
          <w:tcPr>
            <w:tcW w:w="10800" w:type="dxa"/>
            <w:gridSpan w:val="2"/>
          </w:tcPr>
          <w:p w14:paraId="698C3D50" w14:textId="77777777" w:rsidR="00FD08FE" w:rsidRDefault="002F4DFE" w:rsidP="00B40046">
            <w:pPr>
              <w:pStyle w:val="TempFillinBold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Provider contact person name:  </w:t>
            </w:r>
            <w:r w:rsidR="00B40046">
              <w:rPr>
                <w:rFonts w:ascii="Arial" w:hAnsi="Arial" w:cs="Arial"/>
                <w:b w:val="0"/>
                <w:bCs w:val="0"/>
              </w:rPr>
              <w:t>John Glass</w:t>
            </w:r>
          </w:p>
        </w:tc>
      </w:tr>
      <w:tr w:rsidR="00FD08FE" w14:paraId="33C91C90" w14:textId="77777777">
        <w:trPr>
          <w:gridAfter w:val="1"/>
          <w:wAfter w:w="18" w:type="dxa"/>
          <w:trHeight w:val="240"/>
          <w:jc w:val="center"/>
        </w:trPr>
        <w:tc>
          <w:tcPr>
            <w:tcW w:w="10800" w:type="dxa"/>
            <w:gridSpan w:val="2"/>
          </w:tcPr>
          <w:p w14:paraId="13A17318" w14:textId="77777777" w:rsidR="00FD08FE" w:rsidRDefault="002F4DFE" w:rsidP="004B736A">
            <w:pPr>
              <w:pStyle w:val="TempFillinBold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Address:  </w:t>
            </w:r>
            <w:r w:rsidR="00B40046" w:rsidRPr="001100AE">
              <w:rPr>
                <w:rFonts w:ascii="Arial" w:hAnsi="Arial" w:cs="Arial"/>
                <w:b w:val="0"/>
              </w:rPr>
              <w:t>4120 Capricorn Lane, La Jolla, CA  92037</w:t>
            </w:r>
          </w:p>
        </w:tc>
      </w:tr>
      <w:tr w:rsidR="00FD08FE" w14:paraId="16903D78" w14:textId="77777777">
        <w:trPr>
          <w:gridAfter w:val="1"/>
          <w:wAfter w:w="18" w:type="dxa"/>
          <w:trHeight w:val="240"/>
          <w:jc w:val="center"/>
        </w:trPr>
        <w:tc>
          <w:tcPr>
            <w:tcW w:w="10800" w:type="dxa"/>
            <w:gridSpan w:val="2"/>
          </w:tcPr>
          <w:p w14:paraId="455986AC" w14:textId="77777777" w:rsidR="00FD08FE" w:rsidRDefault="002F4DFE">
            <w:pPr>
              <w:pStyle w:val="TempFillinBold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Phone:  </w:t>
            </w:r>
            <w:r w:rsidR="00406F31">
              <w:rPr>
                <w:rFonts w:ascii="Arial" w:hAnsi="Arial" w:cs="Arial"/>
                <w:b w:val="0"/>
                <w:bCs w:val="0"/>
              </w:rP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b w:val="0"/>
                <w:bCs w:val="0"/>
              </w:rPr>
              <w:instrText xml:space="preserve"> FORMTEXT </w:instrText>
            </w:r>
            <w:r w:rsidR="00406F31">
              <w:rPr>
                <w:rFonts w:ascii="Arial" w:hAnsi="Arial" w:cs="Arial"/>
                <w:b w:val="0"/>
                <w:bCs w:val="0"/>
              </w:rPr>
            </w:r>
            <w:r w:rsidR="00406F31">
              <w:rPr>
                <w:rFonts w:ascii="Arial" w:hAnsi="Arial" w:cs="Arial"/>
                <w:b w:val="0"/>
                <w:bCs w:val="0"/>
              </w:rPr>
              <w:fldChar w:fldCharType="separate"/>
            </w:r>
            <w:r>
              <w:rPr>
                <w:rFonts w:ascii="Arial" w:hAnsi="Arial" w:cs="Arial"/>
                <w:b w:val="0"/>
                <w:bCs w:val="0"/>
                <w:noProof/>
              </w:rPr>
              <w:t> </w:t>
            </w:r>
            <w:r>
              <w:rPr>
                <w:rFonts w:ascii="Arial" w:hAnsi="Arial" w:cs="Arial"/>
                <w:b w:val="0"/>
                <w:bCs w:val="0"/>
                <w:noProof/>
              </w:rPr>
              <w:t> </w:t>
            </w:r>
            <w:r>
              <w:rPr>
                <w:rFonts w:ascii="Arial" w:hAnsi="Arial" w:cs="Arial"/>
                <w:b w:val="0"/>
                <w:bCs w:val="0"/>
                <w:noProof/>
              </w:rPr>
              <w:t> </w:t>
            </w:r>
            <w:r>
              <w:rPr>
                <w:rFonts w:ascii="Arial" w:hAnsi="Arial" w:cs="Arial"/>
                <w:b w:val="0"/>
                <w:bCs w:val="0"/>
                <w:noProof/>
              </w:rPr>
              <w:t> </w:t>
            </w:r>
            <w:r>
              <w:rPr>
                <w:rFonts w:ascii="Arial" w:hAnsi="Arial" w:cs="Arial"/>
                <w:b w:val="0"/>
                <w:bCs w:val="0"/>
                <w:noProof/>
              </w:rPr>
              <w:t> </w:t>
            </w:r>
            <w:r w:rsidR="00406F31">
              <w:rPr>
                <w:rFonts w:ascii="Arial" w:hAnsi="Arial" w:cs="Arial"/>
                <w:b w:val="0"/>
                <w:bCs w:val="0"/>
              </w:rPr>
              <w:fldChar w:fldCharType="end"/>
            </w:r>
            <w:proofErr w:type="gramStart"/>
            <w:r>
              <w:rPr>
                <w:rFonts w:ascii="Arial" w:hAnsi="Arial" w:cs="Arial"/>
              </w:rPr>
              <w:t xml:space="preserve">       </w:t>
            </w:r>
            <w:r w:rsidR="00B40046" w:rsidRPr="001100AE">
              <w:rPr>
                <w:rFonts w:ascii="Arial" w:hAnsi="Arial" w:cs="Arial"/>
                <w:b w:val="0"/>
              </w:rPr>
              <w:t>858</w:t>
            </w:r>
            <w:proofErr w:type="gramEnd"/>
            <w:r w:rsidR="00B40046" w:rsidRPr="001100AE">
              <w:rPr>
                <w:rFonts w:ascii="Arial" w:hAnsi="Arial" w:cs="Arial"/>
                <w:b w:val="0"/>
              </w:rPr>
              <w:t>-200-1856</w:t>
            </w:r>
            <w:r>
              <w:rPr>
                <w:rFonts w:ascii="Arial" w:hAnsi="Arial" w:cs="Arial"/>
              </w:rPr>
              <w:t xml:space="preserve">                                                         Fax:  </w:t>
            </w:r>
            <w:r w:rsidR="00406F31">
              <w:rPr>
                <w:rFonts w:ascii="Arial" w:hAnsi="Arial" w:cs="Arial"/>
                <w:b w:val="0"/>
                <w:bCs w:val="0"/>
              </w:rPr>
              <w:fldChar w:fldCharType="begin">
                <w:ffData>
                  <w:name w:val="Text13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b w:val="0"/>
                <w:bCs w:val="0"/>
              </w:rPr>
              <w:instrText xml:space="preserve"> FORMTEXT </w:instrText>
            </w:r>
            <w:r w:rsidR="00406F31">
              <w:rPr>
                <w:rFonts w:ascii="Arial" w:hAnsi="Arial" w:cs="Arial"/>
                <w:b w:val="0"/>
                <w:bCs w:val="0"/>
              </w:rPr>
            </w:r>
            <w:r w:rsidR="00406F31">
              <w:rPr>
                <w:rFonts w:ascii="Arial" w:hAnsi="Arial" w:cs="Arial"/>
                <w:b w:val="0"/>
                <w:bCs w:val="0"/>
              </w:rPr>
              <w:fldChar w:fldCharType="separate"/>
            </w:r>
            <w:r>
              <w:rPr>
                <w:rFonts w:ascii="Arial" w:hAnsi="Arial" w:cs="Arial"/>
                <w:b w:val="0"/>
                <w:bCs w:val="0"/>
                <w:noProof/>
              </w:rPr>
              <w:t> </w:t>
            </w:r>
            <w:r>
              <w:rPr>
                <w:rFonts w:ascii="Arial" w:hAnsi="Arial" w:cs="Arial"/>
                <w:b w:val="0"/>
                <w:bCs w:val="0"/>
                <w:noProof/>
              </w:rPr>
              <w:t> </w:t>
            </w:r>
            <w:r>
              <w:rPr>
                <w:rFonts w:ascii="Arial" w:hAnsi="Arial" w:cs="Arial"/>
                <w:b w:val="0"/>
                <w:bCs w:val="0"/>
                <w:noProof/>
              </w:rPr>
              <w:t> </w:t>
            </w:r>
            <w:r>
              <w:rPr>
                <w:rFonts w:ascii="Arial" w:hAnsi="Arial" w:cs="Arial"/>
                <w:b w:val="0"/>
                <w:bCs w:val="0"/>
                <w:noProof/>
              </w:rPr>
              <w:t> </w:t>
            </w:r>
            <w:r>
              <w:rPr>
                <w:rFonts w:ascii="Arial" w:hAnsi="Arial" w:cs="Arial"/>
                <w:b w:val="0"/>
                <w:bCs w:val="0"/>
                <w:noProof/>
              </w:rPr>
              <w:t> </w:t>
            </w:r>
            <w:r w:rsidR="00406F31">
              <w:rPr>
                <w:rFonts w:ascii="Arial" w:hAnsi="Arial" w:cs="Arial"/>
                <w:b w:val="0"/>
                <w:bCs w:val="0"/>
              </w:rPr>
              <w:fldChar w:fldCharType="end"/>
            </w:r>
            <w:r>
              <w:rPr>
                <w:rFonts w:ascii="Arial" w:hAnsi="Arial" w:cs="Arial"/>
              </w:rPr>
              <w:t xml:space="preserve">                                                                E-mail:  </w:t>
            </w:r>
            <w:r w:rsidR="00B40046" w:rsidRPr="001100AE">
              <w:rPr>
                <w:rFonts w:ascii="Arial" w:hAnsi="Arial" w:cs="Arial"/>
                <w:b w:val="0"/>
                <w:bCs w:val="0"/>
              </w:rPr>
              <w:t>jglass@jcvi.org</w:t>
            </w:r>
          </w:p>
        </w:tc>
      </w:tr>
      <w:tr w:rsidR="00FD08FE" w14:paraId="042A5B71" w14:textId="77777777">
        <w:trPr>
          <w:gridAfter w:val="1"/>
          <w:wAfter w:w="18" w:type="dxa"/>
          <w:trHeight w:val="240"/>
          <w:jc w:val="center"/>
        </w:trPr>
        <w:tc>
          <w:tcPr>
            <w:tcW w:w="10800" w:type="dxa"/>
            <w:gridSpan w:val="2"/>
          </w:tcPr>
          <w:p w14:paraId="3692D4EC" w14:textId="77777777" w:rsidR="00FD08FE" w:rsidRDefault="00FD08FE">
            <w:pPr>
              <w:pStyle w:val="TempNormal1"/>
              <w:rPr>
                <w:rFonts w:ascii="Arial" w:hAnsi="Arial" w:cs="Arial"/>
              </w:rPr>
            </w:pPr>
          </w:p>
          <w:p w14:paraId="39FF41A5" w14:textId="77777777" w:rsidR="00FD08FE" w:rsidRDefault="002F4DFE">
            <w:pPr>
              <w:pStyle w:val="TempHeader1"/>
              <w:rPr>
                <w:rFonts w:ascii="Arial" w:hAnsi="Arial" w:cs="Arial"/>
                <w:b w:val="0"/>
                <w:bCs w:val="0"/>
                <w:i/>
                <w:iCs/>
                <w:color w:val="A21223"/>
              </w:rPr>
            </w:pPr>
            <w:r>
              <w:rPr>
                <w:rFonts w:ascii="Arial" w:hAnsi="Arial" w:cs="Arial"/>
                <w:b w:val="0"/>
                <w:bCs w:val="0"/>
                <w:i/>
                <w:iCs/>
                <w:color w:val="A21223"/>
              </w:rPr>
              <w:t>Please answer the following questions:</w:t>
            </w:r>
          </w:p>
          <w:p w14:paraId="10861D9A" w14:textId="77777777" w:rsidR="00FD08FE" w:rsidRDefault="00FD08FE">
            <w:pPr>
              <w:pStyle w:val="TempHeader1"/>
              <w:rPr>
                <w:rFonts w:ascii="Arial" w:hAnsi="Arial" w:cs="Arial"/>
                <w:b w:val="0"/>
                <w:bCs w:val="0"/>
                <w:i/>
                <w:iCs/>
                <w:color w:val="B81428"/>
              </w:rPr>
            </w:pPr>
          </w:p>
        </w:tc>
      </w:tr>
      <w:tr w:rsidR="00FD08FE" w14:paraId="3F17161D" w14:textId="77777777">
        <w:trPr>
          <w:trHeight w:val="240"/>
          <w:jc w:val="center"/>
        </w:trPr>
        <w:tc>
          <w:tcPr>
            <w:tcW w:w="462" w:type="dxa"/>
          </w:tcPr>
          <w:p w14:paraId="68029DE5" w14:textId="77777777" w:rsidR="00FD08FE" w:rsidRDefault="002F4DFE">
            <w:pPr>
              <w:pStyle w:val="TempHeader1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</w:t>
            </w:r>
          </w:p>
        </w:tc>
        <w:tc>
          <w:tcPr>
            <w:tcW w:w="10356" w:type="dxa"/>
            <w:gridSpan w:val="2"/>
          </w:tcPr>
          <w:p w14:paraId="47703B99" w14:textId="77777777" w:rsidR="00FD08FE" w:rsidRDefault="002F4DFE">
            <w:pPr>
              <w:pStyle w:val="TempFillinBold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Please describe / identify the material you are acquiring:  </w:t>
            </w:r>
          </w:p>
          <w:p w14:paraId="37AB3B84" w14:textId="77777777" w:rsidR="00FD08FE" w:rsidRPr="001100AE" w:rsidRDefault="003037A0">
            <w:pPr>
              <w:pStyle w:val="TempFillinBold"/>
              <w:rPr>
                <w:rFonts w:ascii="Arial" w:hAnsi="Arial" w:cs="Arial"/>
                <w:b w:val="0"/>
              </w:rPr>
            </w:pPr>
            <w:r w:rsidRPr="001100AE">
              <w:rPr>
                <w:rFonts w:ascii="Arial" w:hAnsi="Arial" w:cs="Arial"/>
                <w:b w:val="0"/>
              </w:rPr>
              <w:t xml:space="preserve">Mycoplasma </w:t>
            </w:r>
            <w:proofErr w:type="spellStart"/>
            <w:r w:rsidRPr="001100AE">
              <w:rPr>
                <w:rFonts w:ascii="Arial" w:hAnsi="Arial" w:cs="Arial"/>
                <w:b w:val="0"/>
              </w:rPr>
              <w:t>mycoides</w:t>
            </w:r>
            <w:proofErr w:type="spellEnd"/>
            <w:r w:rsidRPr="001100AE">
              <w:rPr>
                <w:rFonts w:ascii="Arial" w:hAnsi="Arial" w:cs="Arial"/>
                <w:b w:val="0"/>
              </w:rPr>
              <w:t xml:space="preserve"> subspecies </w:t>
            </w:r>
            <w:proofErr w:type="spellStart"/>
            <w:r w:rsidRPr="001100AE">
              <w:rPr>
                <w:rFonts w:ascii="Arial" w:hAnsi="Arial" w:cs="Arial"/>
                <w:b w:val="0"/>
              </w:rPr>
              <w:t>capri</w:t>
            </w:r>
            <w:proofErr w:type="spellEnd"/>
            <w:r w:rsidRPr="001100AE">
              <w:rPr>
                <w:rFonts w:ascii="Arial" w:hAnsi="Arial" w:cs="Arial"/>
                <w:b w:val="0"/>
              </w:rPr>
              <w:t xml:space="preserve"> strain GM12 and Mycoplasma </w:t>
            </w:r>
            <w:proofErr w:type="spellStart"/>
            <w:r w:rsidRPr="001100AE">
              <w:rPr>
                <w:rFonts w:ascii="Arial" w:hAnsi="Arial" w:cs="Arial"/>
                <w:b w:val="0"/>
              </w:rPr>
              <w:t>mycoides</w:t>
            </w:r>
            <w:proofErr w:type="spellEnd"/>
            <w:r w:rsidRPr="001100AE">
              <w:rPr>
                <w:rFonts w:ascii="Arial" w:hAnsi="Arial" w:cs="Arial"/>
                <w:b w:val="0"/>
              </w:rPr>
              <w:t xml:space="preserve"> minimal bacterial cell</w:t>
            </w:r>
          </w:p>
        </w:tc>
      </w:tr>
      <w:tr w:rsidR="00FD08FE" w14:paraId="213750EE" w14:textId="77777777">
        <w:trPr>
          <w:trHeight w:val="477"/>
          <w:jc w:val="center"/>
        </w:trPr>
        <w:tc>
          <w:tcPr>
            <w:tcW w:w="462" w:type="dxa"/>
          </w:tcPr>
          <w:p w14:paraId="73B8243C" w14:textId="77777777" w:rsidR="00FD08FE" w:rsidRDefault="002F4DFE">
            <w:pPr>
              <w:pStyle w:val="TempNormal1"/>
              <w:numPr>
                <w:ilvl w:val="0"/>
                <w:numId w:val="2"/>
              </w:num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2.</w:t>
            </w:r>
          </w:p>
        </w:tc>
        <w:tc>
          <w:tcPr>
            <w:tcW w:w="10356" w:type="dxa"/>
            <w:gridSpan w:val="2"/>
          </w:tcPr>
          <w:p w14:paraId="7A52F97F" w14:textId="77777777" w:rsidR="00905F41" w:rsidRDefault="00905F41" w:rsidP="00905F41">
            <w:pPr>
              <w:pStyle w:val="TempFillinBold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Have you received a draft Material Transfer Agreement from the Provider?  </w:t>
            </w:r>
            <w:proofErr w:type="gramStart"/>
            <w:r w:rsidR="003037A0">
              <w:rPr>
                <w:rFonts w:ascii="Arial" w:hAnsi="Arial" w:cs="Arial"/>
                <w:b w:val="0"/>
                <w:bCs w:val="0"/>
              </w:rPr>
              <w:t>X</w:t>
            </w:r>
            <w:r>
              <w:rPr>
                <w:rFonts w:ascii="Arial" w:hAnsi="Arial" w:cs="Arial"/>
                <w:b w:val="0"/>
                <w:bCs w:val="0"/>
              </w:rPr>
              <w:t xml:space="preserve"> 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  <w:i/>
                <w:iCs/>
              </w:rPr>
              <w:t>Yes</w:t>
            </w:r>
            <w:proofErr w:type="gramEnd"/>
            <w:r>
              <w:rPr>
                <w:rFonts w:ascii="Arial" w:hAnsi="Arial" w:cs="Arial"/>
              </w:rPr>
              <w:t xml:space="preserve">  (Please attach a copy)        </w:t>
            </w:r>
            <w:r w:rsidR="00406F31">
              <w:rPr>
                <w:rFonts w:ascii="Arial" w:hAnsi="Arial" w:cs="Arial"/>
                <w:b w:val="0"/>
                <w:bCs w:val="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b w:val="0"/>
                <w:bCs w:val="0"/>
              </w:rPr>
              <w:instrText xml:space="preserve"> FORMCHECKBOX </w:instrText>
            </w:r>
            <w:r w:rsidR="00406F31">
              <w:rPr>
                <w:rFonts w:ascii="Arial" w:hAnsi="Arial" w:cs="Arial"/>
                <w:b w:val="0"/>
                <w:bCs w:val="0"/>
              </w:rPr>
            </w:r>
            <w:r w:rsidR="00406F31">
              <w:rPr>
                <w:rFonts w:ascii="Arial" w:hAnsi="Arial" w:cs="Arial"/>
                <w:b w:val="0"/>
                <w:bCs w:val="0"/>
              </w:rPr>
              <w:fldChar w:fldCharType="end"/>
            </w:r>
            <w:r>
              <w:rPr>
                <w:rFonts w:ascii="Arial" w:hAnsi="Arial" w:cs="Arial"/>
                <w:b w:val="0"/>
                <w:bCs w:val="0"/>
              </w:rPr>
              <w:t xml:space="preserve"> 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  <w:i/>
                <w:iCs/>
              </w:rPr>
              <w:t>No</w:t>
            </w:r>
          </w:p>
          <w:p w14:paraId="5C3A65F6" w14:textId="77777777" w:rsidR="00905F41" w:rsidRPr="00905F41" w:rsidRDefault="00905F41">
            <w:pPr>
              <w:pStyle w:val="TempFillinBold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</w:rPr>
              <w:t xml:space="preserve">Is a brief description of your research already incorporated in the </w:t>
            </w:r>
            <w:r w:rsidRPr="00000007">
              <w:rPr>
                <w:rFonts w:ascii="Arial" w:hAnsi="Arial" w:cs="Arial"/>
              </w:rPr>
              <w:t>Material Transfer Agreement</w:t>
            </w:r>
            <w:r>
              <w:rPr>
                <w:rFonts w:ascii="Arial" w:hAnsi="Arial" w:cs="Arial"/>
                <w:i/>
              </w:rPr>
              <w:t xml:space="preserve">?        </w:t>
            </w:r>
            <w:r w:rsidR="00406F31">
              <w:rPr>
                <w:rFonts w:ascii="Arial" w:hAnsi="Arial" w:cs="Arial"/>
                <w:b w:val="0"/>
                <w:bCs w:val="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b w:val="0"/>
                <w:bCs w:val="0"/>
              </w:rPr>
              <w:instrText xml:space="preserve"> FORMCHECKBOX </w:instrText>
            </w:r>
            <w:r w:rsidR="00406F31">
              <w:rPr>
                <w:rFonts w:ascii="Arial" w:hAnsi="Arial" w:cs="Arial"/>
                <w:b w:val="0"/>
                <w:bCs w:val="0"/>
              </w:rPr>
            </w:r>
            <w:r w:rsidR="00406F31">
              <w:rPr>
                <w:rFonts w:ascii="Arial" w:hAnsi="Arial" w:cs="Arial"/>
                <w:b w:val="0"/>
                <w:bCs w:val="0"/>
              </w:rPr>
              <w:fldChar w:fldCharType="end"/>
            </w:r>
            <w:r>
              <w:rPr>
                <w:rFonts w:ascii="Arial" w:hAnsi="Arial" w:cs="Arial"/>
                <w:b w:val="0"/>
                <w:bCs w:val="0"/>
              </w:rPr>
              <w:t xml:space="preserve"> 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  <w:i/>
                <w:iCs/>
              </w:rPr>
              <w:t>Yes</w:t>
            </w:r>
            <w:r>
              <w:rPr>
                <w:rFonts w:ascii="Arial" w:hAnsi="Arial" w:cs="Arial"/>
              </w:rPr>
              <w:t xml:space="preserve">     </w:t>
            </w:r>
            <w:r w:rsidR="003037A0">
              <w:rPr>
                <w:rFonts w:ascii="Arial" w:hAnsi="Arial" w:cs="Arial"/>
                <w:b w:val="0"/>
                <w:bCs w:val="0"/>
              </w:rPr>
              <w:t>X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  <w:i/>
                <w:iCs/>
              </w:rPr>
              <w:t>No</w:t>
            </w:r>
          </w:p>
          <w:p w14:paraId="47666CB4" w14:textId="77777777" w:rsidR="00FD08FE" w:rsidRDefault="002F4DFE">
            <w:pPr>
              <w:pStyle w:val="TempFillinBold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If </w:t>
            </w:r>
            <w:r>
              <w:rPr>
                <w:rFonts w:ascii="Arial" w:hAnsi="Arial" w:cs="Arial"/>
                <w:i/>
                <w:iCs/>
              </w:rPr>
              <w:t>no</w:t>
            </w:r>
            <w:r w:rsidR="003261D0">
              <w:rPr>
                <w:rFonts w:ascii="Arial" w:hAnsi="Arial" w:cs="Arial"/>
                <w:i/>
                <w:iCs/>
              </w:rPr>
              <w:t xml:space="preserve"> </w:t>
            </w:r>
            <w:r w:rsidR="003261D0">
              <w:rPr>
                <w:rFonts w:ascii="Arial" w:hAnsi="Arial" w:cs="Arial"/>
                <w:iCs/>
              </w:rPr>
              <w:t>to either question</w:t>
            </w:r>
            <w:r>
              <w:rPr>
                <w:rFonts w:ascii="Arial" w:hAnsi="Arial" w:cs="Arial"/>
              </w:rPr>
              <w:t xml:space="preserve">, please complete </w:t>
            </w:r>
            <w:r>
              <w:rPr>
                <w:rFonts w:ascii="Arial" w:hAnsi="Arial" w:cs="Arial"/>
                <w:i/>
                <w:iCs/>
              </w:rPr>
              <w:t>Attachment A</w:t>
            </w:r>
            <w:r>
              <w:rPr>
                <w:rFonts w:ascii="Arial" w:hAnsi="Arial" w:cs="Arial"/>
              </w:rPr>
              <w:t xml:space="preserve"> (provided at the end of this form).</w:t>
            </w:r>
          </w:p>
          <w:p w14:paraId="3F65032B" w14:textId="77777777" w:rsidR="00FD08FE" w:rsidRDefault="00FD08FE">
            <w:pPr>
              <w:pStyle w:val="TempFillinBold"/>
              <w:rPr>
                <w:rFonts w:ascii="Arial" w:hAnsi="Arial" w:cs="Arial"/>
              </w:rPr>
            </w:pPr>
          </w:p>
        </w:tc>
      </w:tr>
      <w:tr w:rsidR="00FD08FE" w14:paraId="11E44EB1" w14:textId="77777777">
        <w:trPr>
          <w:trHeight w:val="477"/>
          <w:jc w:val="center"/>
        </w:trPr>
        <w:tc>
          <w:tcPr>
            <w:tcW w:w="462" w:type="dxa"/>
          </w:tcPr>
          <w:p w14:paraId="622878CD" w14:textId="77777777" w:rsidR="00FD08FE" w:rsidRDefault="00FD08FE">
            <w:pPr>
              <w:pStyle w:val="TempNormal1"/>
              <w:numPr>
                <w:ilvl w:val="0"/>
                <w:numId w:val="2"/>
              </w:num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356" w:type="dxa"/>
            <w:gridSpan w:val="2"/>
          </w:tcPr>
          <w:p w14:paraId="45AF2F1B" w14:textId="21003EA2" w:rsidR="00FD08FE" w:rsidRDefault="002F4DFE">
            <w:pPr>
              <w:pStyle w:val="TempFillinBold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How long do you anticipate your research project will last?  </w:t>
            </w:r>
            <w:r w:rsidR="001100AE">
              <w:rPr>
                <w:rFonts w:ascii="Arial" w:hAnsi="Arial" w:cs="Arial"/>
                <w:b w:val="0"/>
                <w:bCs w:val="0"/>
              </w:rPr>
              <w:t>Five years</w:t>
            </w:r>
          </w:p>
          <w:p w14:paraId="6CAF0875" w14:textId="77777777" w:rsidR="00FD08FE" w:rsidRDefault="00FD08FE">
            <w:pPr>
              <w:pStyle w:val="TempFillinBold"/>
              <w:rPr>
                <w:rFonts w:ascii="Arial" w:hAnsi="Arial" w:cs="Arial"/>
              </w:rPr>
            </w:pPr>
          </w:p>
        </w:tc>
      </w:tr>
      <w:tr w:rsidR="00FD08FE" w14:paraId="4B002ADB" w14:textId="77777777">
        <w:trPr>
          <w:trHeight w:val="240"/>
          <w:jc w:val="center"/>
        </w:trPr>
        <w:tc>
          <w:tcPr>
            <w:tcW w:w="462" w:type="dxa"/>
          </w:tcPr>
          <w:p w14:paraId="7EAB9C36" w14:textId="77777777" w:rsidR="00FD08FE" w:rsidRDefault="00FD08FE">
            <w:pPr>
              <w:pStyle w:val="TempNormal1"/>
              <w:numPr>
                <w:ilvl w:val="0"/>
                <w:numId w:val="2"/>
              </w:num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356" w:type="dxa"/>
            <w:gridSpan w:val="2"/>
          </w:tcPr>
          <w:p w14:paraId="1894C180" w14:textId="77777777" w:rsidR="00FD08FE" w:rsidRDefault="002F4DFE">
            <w:pPr>
              <w:pStyle w:val="TempFillinBold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Please check the appropriate box indicating the funding source for your research in which the requested materials will be used:</w:t>
            </w:r>
          </w:p>
          <w:tbl>
            <w:tblPr>
              <w:tblW w:w="0" w:type="auto"/>
              <w:tblLayout w:type="fixed"/>
              <w:tblLook w:val="01E0" w:firstRow="1" w:lastRow="1" w:firstColumn="1" w:lastColumn="1" w:noHBand="0" w:noVBand="0"/>
            </w:tblPr>
            <w:tblGrid>
              <w:gridCol w:w="3375"/>
              <w:gridCol w:w="3375"/>
              <w:gridCol w:w="3375"/>
            </w:tblGrid>
            <w:tr w:rsidR="00FD08FE" w14:paraId="3AAC1B04" w14:textId="77777777">
              <w:tc>
                <w:tcPr>
                  <w:tcW w:w="3375" w:type="dxa"/>
                </w:tcPr>
                <w:p w14:paraId="1DD004F9" w14:textId="51387E8B" w:rsidR="00FD08FE" w:rsidRDefault="001100AE">
                  <w:pPr>
                    <w:pStyle w:val="TempFillinBold"/>
                    <w:pBdr>
                      <w:bottom w:val="none" w:sz="0" w:space="0" w:color="auto"/>
                      <w:between w:val="none" w:sz="0" w:space="0" w:color="auto"/>
                    </w:pBd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  <w:b w:val="0"/>
                      <w:bCs w:val="0"/>
                    </w:rPr>
                    <w:t>X</w:t>
                  </w:r>
                  <w:r w:rsidR="002F4DFE">
                    <w:rPr>
                      <w:rFonts w:ascii="Arial" w:hAnsi="Arial" w:cs="Arial"/>
                    </w:rPr>
                    <w:t xml:space="preserve"> Internal</w:t>
                  </w:r>
                </w:p>
                <w:p w14:paraId="505B8425" w14:textId="77777777" w:rsidR="00FD08FE" w:rsidRDefault="00406F31">
                  <w:pPr>
                    <w:pStyle w:val="TempFillinBold"/>
                    <w:pBdr>
                      <w:bottom w:val="none" w:sz="0" w:space="0" w:color="auto"/>
                      <w:between w:val="none" w:sz="0" w:space="0" w:color="auto"/>
                    </w:pBd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  <w:b w:val="0"/>
                      <w:bCs w:val="0"/>
                    </w:rPr>
                    <w:fldChar w:fldCharType="begin">
                      <w:ffData>
                        <w:name w:val="Check1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="002F4DFE">
                    <w:rPr>
                      <w:rFonts w:ascii="Arial" w:hAnsi="Arial" w:cs="Arial"/>
                      <w:b w:val="0"/>
                      <w:bCs w:val="0"/>
                    </w:rPr>
                    <w:instrText xml:space="preserve"> FORMCHECKBOX </w:instrText>
                  </w:r>
                  <w:r>
                    <w:rPr>
                      <w:rFonts w:ascii="Arial" w:hAnsi="Arial" w:cs="Arial"/>
                      <w:b w:val="0"/>
                      <w:bCs w:val="0"/>
                    </w:rPr>
                  </w:r>
                  <w:r>
                    <w:rPr>
                      <w:rFonts w:ascii="Arial" w:hAnsi="Arial" w:cs="Arial"/>
                      <w:b w:val="0"/>
                      <w:bCs w:val="0"/>
                    </w:rPr>
                    <w:fldChar w:fldCharType="end"/>
                  </w:r>
                  <w:r w:rsidR="002F4DFE">
                    <w:rPr>
                      <w:rFonts w:ascii="Arial" w:hAnsi="Arial" w:cs="Arial"/>
                      <w:b w:val="0"/>
                      <w:bCs w:val="0"/>
                    </w:rPr>
                    <w:t xml:space="preserve"> </w:t>
                  </w:r>
                  <w:r w:rsidR="002F4DFE">
                    <w:rPr>
                      <w:rFonts w:ascii="Arial" w:hAnsi="Arial" w:cs="Arial"/>
                    </w:rPr>
                    <w:t xml:space="preserve"> Federal Agency</w:t>
                  </w:r>
                </w:p>
              </w:tc>
              <w:tc>
                <w:tcPr>
                  <w:tcW w:w="3375" w:type="dxa"/>
                </w:tcPr>
                <w:p w14:paraId="61E9686A" w14:textId="77777777" w:rsidR="00FD08FE" w:rsidRDefault="00406F31">
                  <w:pPr>
                    <w:pStyle w:val="TempFillinBold"/>
                    <w:pBdr>
                      <w:bottom w:val="none" w:sz="0" w:space="0" w:color="auto"/>
                      <w:between w:val="none" w:sz="0" w:space="0" w:color="auto"/>
                    </w:pBdr>
                    <w:rPr>
                      <w:rFonts w:ascii="Arial" w:hAnsi="Arial" w:cs="Arial"/>
                      <w:i/>
                      <w:iCs/>
                    </w:rPr>
                  </w:pPr>
                  <w:r>
                    <w:rPr>
                      <w:rFonts w:ascii="Arial" w:hAnsi="Arial" w:cs="Arial"/>
                      <w:b w:val="0"/>
                      <w:bCs w:val="0"/>
                    </w:rPr>
                    <w:fldChar w:fldCharType="begin">
                      <w:ffData>
                        <w:name w:val="Check1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="002F4DFE">
                    <w:rPr>
                      <w:rFonts w:ascii="Arial" w:hAnsi="Arial" w:cs="Arial"/>
                      <w:b w:val="0"/>
                      <w:bCs w:val="0"/>
                    </w:rPr>
                    <w:instrText xml:space="preserve"> FORMCHECKBOX </w:instrText>
                  </w:r>
                  <w:r>
                    <w:rPr>
                      <w:rFonts w:ascii="Arial" w:hAnsi="Arial" w:cs="Arial"/>
                      <w:b w:val="0"/>
                      <w:bCs w:val="0"/>
                    </w:rPr>
                  </w:r>
                  <w:r>
                    <w:rPr>
                      <w:rFonts w:ascii="Arial" w:hAnsi="Arial" w:cs="Arial"/>
                      <w:b w:val="0"/>
                      <w:bCs w:val="0"/>
                    </w:rPr>
                    <w:fldChar w:fldCharType="end"/>
                  </w:r>
                  <w:r w:rsidR="002F4DFE">
                    <w:rPr>
                      <w:rFonts w:ascii="Arial" w:hAnsi="Arial" w:cs="Arial"/>
                      <w:b w:val="0"/>
                      <w:bCs w:val="0"/>
                    </w:rPr>
                    <w:t xml:space="preserve"> </w:t>
                  </w:r>
                  <w:r w:rsidR="002F4DFE">
                    <w:rPr>
                      <w:rFonts w:ascii="Arial" w:hAnsi="Arial" w:cs="Arial"/>
                    </w:rPr>
                    <w:t xml:space="preserve"> Foundation</w:t>
                  </w:r>
                </w:p>
                <w:p w14:paraId="525796B4" w14:textId="77777777" w:rsidR="00FD08FE" w:rsidRDefault="00406F31">
                  <w:pPr>
                    <w:pStyle w:val="TempFillinBold"/>
                    <w:pBdr>
                      <w:bottom w:val="none" w:sz="0" w:space="0" w:color="auto"/>
                      <w:between w:val="none" w:sz="0" w:space="0" w:color="auto"/>
                    </w:pBd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  <w:b w:val="0"/>
                      <w:bCs w:val="0"/>
                    </w:rPr>
                    <w:fldChar w:fldCharType="begin">
                      <w:ffData>
                        <w:name w:val="Check1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="002F4DFE">
                    <w:rPr>
                      <w:rFonts w:ascii="Arial" w:hAnsi="Arial" w:cs="Arial"/>
                      <w:b w:val="0"/>
                      <w:bCs w:val="0"/>
                    </w:rPr>
                    <w:instrText xml:space="preserve"> FORMCHECKBOX </w:instrText>
                  </w:r>
                  <w:r>
                    <w:rPr>
                      <w:rFonts w:ascii="Arial" w:hAnsi="Arial" w:cs="Arial"/>
                      <w:b w:val="0"/>
                      <w:bCs w:val="0"/>
                    </w:rPr>
                  </w:r>
                  <w:r>
                    <w:rPr>
                      <w:rFonts w:ascii="Arial" w:hAnsi="Arial" w:cs="Arial"/>
                      <w:b w:val="0"/>
                      <w:bCs w:val="0"/>
                    </w:rPr>
                    <w:fldChar w:fldCharType="end"/>
                  </w:r>
                  <w:r w:rsidR="002F4DFE">
                    <w:rPr>
                      <w:rFonts w:ascii="Arial" w:hAnsi="Arial" w:cs="Arial"/>
                      <w:b w:val="0"/>
                      <w:bCs w:val="0"/>
                    </w:rPr>
                    <w:t xml:space="preserve"> </w:t>
                  </w:r>
                  <w:r w:rsidR="002F4DFE">
                    <w:rPr>
                      <w:rFonts w:ascii="Arial" w:hAnsi="Arial" w:cs="Arial"/>
                    </w:rPr>
                    <w:t xml:space="preserve"> Corporate</w:t>
                  </w:r>
                </w:p>
              </w:tc>
              <w:tc>
                <w:tcPr>
                  <w:tcW w:w="3375" w:type="dxa"/>
                </w:tcPr>
                <w:p w14:paraId="053D5C53" w14:textId="77777777" w:rsidR="00FD08FE" w:rsidRDefault="00406F31">
                  <w:pPr>
                    <w:pStyle w:val="TempFillinBold"/>
                    <w:pBdr>
                      <w:bottom w:val="none" w:sz="0" w:space="0" w:color="auto"/>
                      <w:between w:val="none" w:sz="0" w:space="0" w:color="auto"/>
                    </w:pBdr>
                    <w:rPr>
                      <w:rFonts w:ascii="Arial" w:hAnsi="Arial" w:cs="Arial"/>
                      <w:i/>
                      <w:iCs/>
                    </w:rPr>
                  </w:pPr>
                  <w:r>
                    <w:rPr>
                      <w:rFonts w:ascii="Arial" w:hAnsi="Arial" w:cs="Arial"/>
                      <w:b w:val="0"/>
                      <w:bCs w:val="0"/>
                    </w:rPr>
                    <w:fldChar w:fldCharType="begin">
                      <w:ffData>
                        <w:name w:val="Check1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="002F4DFE">
                    <w:rPr>
                      <w:rFonts w:ascii="Arial" w:hAnsi="Arial" w:cs="Arial"/>
                      <w:b w:val="0"/>
                      <w:bCs w:val="0"/>
                    </w:rPr>
                    <w:instrText xml:space="preserve"> FORMCHECKBOX </w:instrText>
                  </w:r>
                  <w:r>
                    <w:rPr>
                      <w:rFonts w:ascii="Arial" w:hAnsi="Arial" w:cs="Arial"/>
                      <w:b w:val="0"/>
                      <w:bCs w:val="0"/>
                    </w:rPr>
                  </w:r>
                  <w:r>
                    <w:rPr>
                      <w:rFonts w:ascii="Arial" w:hAnsi="Arial" w:cs="Arial"/>
                      <w:b w:val="0"/>
                      <w:bCs w:val="0"/>
                    </w:rPr>
                    <w:fldChar w:fldCharType="end"/>
                  </w:r>
                  <w:r w:rsidR="002F4DFE">
                    <w:rPr>
                      <w:rFonts w:ascii="Arial" w:hAnsi="Arial" w:cs="Arial"/>
                      <w:b w:val="0"/>
                      <w:bCs w:val="0"/>
                    </w:rPr>
                    <w:t xml:space="preserve"> </w:t>
                  </w:r>
                  <w:r w:rsidR="002F4DFE">
                    <w:rPr>
                      <w:rFonts w:ascii="Arial" w:hAnsi="Arial" w:cs="Arial"/>
                    </w:rPr>
                    <w:t xml:space="preserve"> State Agency</w:t>
                  </w:r>
                </w:p>
                <w:p w14:paraId="1E0B82F8" w14:textId="77777777" w:rsidR="00FD08FE" w:rsidRDefault="00406F31">
                  <w:pPr>
                    <w:pStyle w:val="TempFillinBold"/>
                    <w:pBdr>
                      <w:bottom w:val="none" w:sz="0" w:space="0" w:color="auto"/>
                      <w:between w:val="none" w:sz="0" w:space="0" w:color="auto"/>
                    </w:pBd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  <w:b w:val="0"/>
                      <w:bCs w:val="0"/>
                    </w:rPr>
                    <w:fldChar w:fldCharType="begin">
                      <w:ffData>
                        <w:name w:val="Check1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="002F4DFE">
                    <w:rPr>
                      <w:rFonts w:ascii="Arial" w:hAnsi="Arial" w:cs="Arial"/>
                      <w:b w:val="0"/>
                      <w:bCs w:val="0"/>
                    </w:rPr>
                    <w:instrText xml:space="preserve"> FORMCHECKBOX </w:instrText>
                  </w:r>
                  <w:r>
                    <w:rPr>
                      <w:rFonts w:ascii="Arial" w:hAnsi="Arial" w:cs="Arial"/>
                      <w:b w:val="0"/>
                      <w:bCs w:val="0"/>
                    </w:rPr>
                  </w:r>
                  <w:r>
                    <w:rPr>
                      <w:rFonts w:ascii="Arial" w:hAnsi="Arial" w:cs="Arial"/>
                      <w:b w:val="0"/>
                      <w:bCs w:val="0"/>
                    </w:rPr>
                    <w:fldChar w:fldCharType="end"/>
                  </w:r>
                  <w:r w:rsidR="002F4DFE">
                    <w:rPr>
                      <w:rFonts w:ascii="Arial" w:hAnsi="Arial" w:cs="Arial"/>
                      <w:b w:val="0"/>
                      <w:bCs w:val="0"/>
                    </w:rPr>
                    <w:t xml:space="preserve"> </w:t>
                  </w:r>
                  <w:r w:rsidR="002F4DFE">
                    <w:rPr>
                      <w:rFonts w:ascii="Arial" w:hAnsi="Arial" w:cs="Arial"/>
                    </w:rPr>
                    <w:t xml:space="preserve"> VA</w:t>
                  </w:r>
                </w:p>
              </w:tc>
            </w:tr>
          </w:tbl>
          <w:p w14:paraId="779547C2" w14:textId="77777777" w:rsidR="00FD08FE" w:rsidRDefault="002F4DFE">
            <w:pPr>
              <w:pStyle w:val="TempFillinBold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If your funding source is not internal, please enter the name of the sponsor and the protocol/study number</w:t>
            </w:r>
            <w:proofErr w:type="gramStart"/>
            <w:r>
              <w:rPr>
                <w:rFonts w:ascii="Arial" w:hAnsi="Arial" w:cs="Arial"/>
              </w:rPr>
              <w:t xml:space="preserve">:  </w:t>
            </w:r>
            <w:proofErr w:type="gramEnd"/>
            <w:r w:rsidR="00406F31">
              <w:rPr>
                <w:rFonts w:ascii="Arial" w:hAnsi="Arial" w:cs="Arial"/>
                <w:b w:val="0"/>
                <w:bCs w:val="0"/>
              </w:rP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b w:val="0"/>
                <w:bCs w:val="0"/>
              </w:rPr>
              <w:instrText xml:space="preserve"> FORMTEXT </w:instrText>
            </w:r>
            <w:r w:rsidR="00406F31">
              <w:rPr>
                <w:rFonts w:ascii="Arial" w:hAnsi="Arial" w:cs="Arial"/>
                <w:b w:val="0"/>
                <w:bCs w:val="0"/>
              </w:rPr>
            </w:r>
            <w:r w:rsidR="00406F31">
              <w:rPr>
                <w:rFonts w:ascii="Arial" w:hAnsi="Arial" w:cs="Arial"/>
                <w:b w:val="0"/>
                <w:bCs w:val="0"/>
              </w:rPr>
              <w:fldChar w:fldCharType="separate"/>
            </w:r>
            <w:r>
              <w:rPr>
                <w:rFonts w:ascii="Arial" w:hAnsi="Arial" w:cs="Arial"/>
                <w:b w:val="0"/>
                <w:bCs w:val="0"/>
                <w:noProof/>
              </w:rPr>
              <w:t> </w:t>
            </w:r>
            <w:r>
              <w:rPr>
                <w:rFonts w:ascii="Arial" w:hAnsi="Arial" w:cs="Arial"/>
                <w:b w:val="0"/>
                <w:bCs w:val="0"/>
                <w:noProof/>
              </w:rPr>
              <w:t> </w:t>
            </w:r>
            <w:r>
              <w:rPr>
                <w:rFonts w:ascii="Arial" w:hAnsi="Arial" w:cs="Arial"/>
                <w:b w:val="0"/>
                <w:bCs w:val="0"/>
                <w:noProof/>
              </w:rPr>
              <w:t> </w:t>
            </w:r>
            <w:r>
              <w:rPr>
                <w:rFonts w:ascii="Arial" w:hAnsi="Arial" w:cs="Arial"/>
                <w:b w:val="0"/>
                <w:bCs w:val="0"/>
                <w:noProof/>
              </w:rPr>
              <w:t> </w:t>
            </w:r>
            <w:r>
              <w:rPr>
                <w:rFonts w:ascii="Arial" w:hAnsi="Arial" w:cs="Arial"/>
                <w:b w:val="0"/>
                <w:bCs w:val="0"/>
                <w:noProof/>
              </w:rPr>
              <w:t> </w:t>
            </w:r>
            <w:r w:rsidR="00406F31">
              <w:rPr>
                <w:rFonts w:ascii="Arial" w:hAnsi="Arial" w:cs="Arial"/>
                <w:b w:val="0"/>
                <w:bCs w:val="0"/>
              </w:rPr>
              <w:fldChar w:fldCharType="end"/>
            </w:r>
          </w:p>
          <w:p w14:paraId="34EEDF7A" w14:textId="77777777" w:rsidR="00FD08FE" w:rsidRDefault="00FD08FE">
            <w:pPr>
              <w:pStyle w:val="TempFillinBold"/>
              <w:rPr>
                <w:rFonts w:ascii="Arial" w:hAnsi="Arial" w:cs="Arial"/>
              </w:rPr>
            </w:pPr>
          </w:p>
        </w:tc>
      </w:tr>
      <w:tr w:rsidR="00FD08FE" w14:paraId="2180E4F0" w14:textId="77777777">
        <w:trPr>
          <w:trHeight w:val="240"/>
          <w:jc w:val="center"/>
        </w:trPr>
        <w:tc>
          <w:tcPr>
            <w:tcW w:w="462" w:type="dxa"/>
          </w:tcPr>
          <w:p w14:paraId="6078DDBC" w14:textId="77777777" w:rsidR="00FD08FE" w:rsidRDefault="00FD08FE">
            <w:pPr>
              <w:pStyle w:val="TempNormal1"/>
              <w:numPr>
                <w:ilvl w:val="0"/>
                <w:numId w:val="2"/>
              </w:num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356" w:type="dxa"/>
            <w:gridSpan w:val="2"/>
          </w:tcPr>
          <w:p w14:paraId="17DF6EC2" w14:textId="6D6D6D5A" w:rsidR="00FD08FE" w:rsidRDefault="002F4DFE">
            <w:pPr>
              <w:pStyle w:val="TempFillinBold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Will the materials requested be used in combination with any other proprietary materials, information, or materials supplied by another organization?     </w:t>
            </w:r>
            <w:r w:rsidR="00406F31">
              <w:rPr>
                <w:rFonts w:ascii="Arial" w:hAnsi="Arial" w:cs="Arial"/>
                <w:b w:val="0"/>
                <w:bCs w:val="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b w:val="0"/>
                <w:bCs w:val="0"/>
              </w:rPr>
              <w:instrText xml:space="preserve"> FORMCHECKBOX </w:instrText>
            </w:r>
            <w:r w:rsidR="00406F31">
              <w:rPr>
                <w:rFonts w:ascii="Arial" w:hAnsi="Arial" w:cs="Arial"/>
                <w:b w:val="0"/>
                <w:bCs w:val="0"/>
              </w:rPr>
            </w:r>
            <w:r w:rsidR="00406F31">
              <w:rPr>
                <w:rFonts w:ascii="Arial" w:hAnsi="Arial" w:cs="Arial"/>
                <w:b w:val="0"/>
                <w:bCs w:val="0"/>
              </w:rPr>
              <w:fldChar w:fldCharType="end"/>
            </w:r>
            <w:r>
              <w:rPr>
                <w:rFonts w:ascii="Arial" w:hAnsi="Arial" w:cs="Arial"/>
              </w:rPr>
              <w:t xml:space="preserve">  </w:t>
            </w:r>
            <w:r>
              <w:rPr>
                <w:rFonts w:ascii="Arial" w:hAnsi="Arial" w:cs="Arial"/>
                <w:i/>
                <w:iCs/>
              </w:rPr>
              <w:t>Yes</w:t>
            </w:r>
            <w:r>
              <w:rPr>
                <w:rFonts w:ascii="Arial" w:hAnsi="Arial" w:cs="Arial"/>
              </w:rPr>
              <w:t xml:space="preserve">       </w:t>
            </w:r>
            <w:r w:rsidR="001100AE">
              <w:rPr>
                <w:rFonts w:ascii="Arial" w:hAnsi="Arial" w:cs="Arial"/>
              </w:rPr>
              <w:t xml:space="preserve">X </w:t>
            </w:r>
            <w:r>
              <w:rPr>
                <w:rFonts w:ascii="Arial" w:hAnsi="Arial" w:cs="Arial"/>
                <w:i/>
                <w:iCs/>
              </w:rPr>
              <w:t>No</w:t>
            </w:r>
          </w:p>
          <w:p w14:paraId="71A8CCCF" w14:textId="77777777" w:rsidR="00FD08FE" w:rsidRDefault="002F4DFE">
            <w:pPr>
              <w:pStyle w:val="TempFillinBold"/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cs="Arial"/>
              </w:rPr>
              <w:t xml:space="preserve">If </w:t>
            </w:r>
            <w:r>
              <w:rPr>
                <w:rFonts w:ascii="Arial" w:hAnsi="Arial" w:cs="Arial"/>
                <w:i/>
                <w:iCs/>
              </w:rPr>
              <w:t>yes</w:t>
            </w:r>
            <w:r>
              <w:rPr>
                <w:rFonts w:ascii="Arial" w:hAnsi="Arial" w:cs="Arial"/>
              </w:rPr>
              <w:t>, please explain</w:t>
            </w:r>
            <w:proofErr w:type="gramStart"/>
            <w:r>
              <w:rPr>
                <w:rFonts w:ascii="Arial" w:hAnsi="Arial" w:cs="Arial"/>
              </w:rPr>
              <w:t xml:space="preserve">:  </w:t>
            </w:r>
            <w:bookmarkStart w:id="1" w:name="Text9"/>
            <w:proofErr w:type="gramEnd"/>
            <w:r w:rsidR="00406F31">
              <w:rPr>
                <w:rFonts w:ascii="Arial" w:hAnsi="Arial" w:cs="Arial"/>
                <w:b w:val="0"/>
                <w:bCs w:val="0"/>
              </w:rP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b w:val="0"/>
                <w:bCs w:val="0"/>
              </w:rPr>
              <w:instrText xml:space="preserve"> FORMTEXT </w:instrText>
            </w:r>
            <w:r w:rsidR="00406F31">
              <w:rPr>
                <w:rFonts w:ascii="Arial" w:hAnsi="Arial" w:cs="Arial"/>
                <w:b w:val="0"/>
                <w:bCs w:val="0"/>
              </w:rPr>
            </w:r>
            <w:r w:rsidR="00406F31">
              <w:rPr>
                <w:rFonts w:ascii="Arial" w:hAnsi="Arial" w:cs="Arial"/>
                <w:b w:val="0"/>
                <w:bCs w:val="0"/>
              </w:rPr>
              <w:fldChar w:fldCharType="separate"/>
            </w:r>
            <w:r>
              <w:rPr>
                <w:rFonts w:ascii="Arial" w:hAnsi="Arial" w:cs="Arial"/>
                <w:b w:val="0"/>
                <w:bCs w:val="0"/>
                <w:noProof/>
              </w:rPr>
              <w:t> </w:t>
            </w:r>
            <w:r>
              <w:rPr>
                <w:rFonts w:ascii="Arial" w:hAnsi="Arial" w:cs="Arial"/>
                <w:b w:val="0"/>
                <w:bCs w:val="0"/>
                <w:noProof/>
              </w:rPr>
              <w:t> </w:t>
            </w:r>
            <w:r>
              <w:rPr>
                <w:rFonts w:ascii="Arial" w:hAnsi="Arial" w:cs="Arial"/>
                <w:b w:val="0"/>
                <w:bCs w:val="0"/>
                <w:noProof/>
              </w:rPr>
              <w:t> </w:t>
            </w:r>
            <w:r>
              <w:rPr>
                <w:rFonts w:ascii="Arial" w:hAnsi="Arial" w:cs="Arial"/>
                <w:b w:val="0"/>
                <w:bCs w:val="0"/>
                <w:noProof/>
              </w:rPr>
              <w:t> </w:t>
            </w:r>
            <w:r>
              <w:rPr>
                <w:rFonts w:ascii="Arial" w:hAnsi="Arial" w:cs="Arial"/>
                <w:b w:val="0"/>
                <w:bCs w:val="0"/>
                <w:noProof/>
              </w:rPr>
              <w:t> </w:t>
            </w:r>
            <w:r w:rsidR="00406F31">
              <w:rPr>
                <w:rFonts w:ascii="Arial" w:hAnsi="Arial" w:cs="Arial"/>
                <w:b w:val="0"/>
                <w:bCs w:val="0"/>
              </w:rPr>
              <w:fldChar w:fldCharType="end"/>
            </w:r>
            <w:bookmarkEnd w:id="1"/>
          </w:p>
          <w:p w14:paraId="73C61436" w14:textId="77777777" w:rsidR="000F177A" w:rsidRDefault="000F177A">
            <w:pPr>
              <w:pStyle w:val="TempFillinBold"/>
              <w:rPr>
                <w:rFonts w:ascii="Arial" w:hAnsi="Arial" w:cs="Arial"/>
              </w:rPr>
            </w:pPr>
          </w:p>
          <w:p w14:paraId="110254EE" w14:textId="77777777" w:rsidR="00FD08FE" w:rsidRDefault="00FD08FE">
            <w:pPr>
              <w:pStyle w:val="TempFillinBold"/>
              <w:rPr>
                <w:rFonts w:ascii="Arial" w:hAnsi="Arial" w:cs="Arial"/>
              </w:rPr>
            </w:pPr>
          </w:p>
        </w:tc>
      </w:tr>
    </w:tbl>
    <w:p w14:paraId="68DB80AF" w14:textId="77777777" w:rsidR="000F177A" w:rsidRDefault="000F177A">
      <w:r>
        <w:br w:type="page"/>
      </w:r>
    </w:p>
    <w:tbl>
      <w:tblPr>
        <w:tblW w:w="10818" w:type="dxa"/>
        <w:jc w:val="center"/>
        <w:tblLayout w:type="fixed"/>
        <w:tblLook w:val="0000" w:firstRow="0" w:lastRow="0" w:firstColumn="0" w:lastColumn="0" w:noHBand="0" w:noVBand="0"/>
      </w:tblPr>
      <w:tblGrid>
        <w:gridCol w:w="462"/>
        <w:gridCol w:w="10356"/>
      </w:tblGrid>
      <w:tr w:rsidR="00FD08FE" w14:paraId="01AECB06" w14:textId="77777777">
        <w:trPr>
          <w:trHeight w:val="240"/>
          <w:jc w:val="center"/>
        </w:trPr>
        <w:tc>
          <w:tcPr>
            <w:tcW w:w="462" w:type="dxa"/>
          </w:tcPr>
          <w:p w14:paraId="47E4ADF0" w14:textId="77777777" w:rsidR="00FD08FE" w:rsidRDefault="00FD08FE">
            <w:pPr>
              <w:pStyle w:val="TempNormal1"/>
              <w:numPr>
                <w:ilvl w:val="0"/>
                <w:numId w:val="2"/>
              </w:num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356" w:type="dxa"/>
          </w:tcPr>
          <w:p w14:paraId="2AF1AD66" w14:textId="3534607C" w:rsidR="00FD08FE" w:rsidRPr="003261D0" w:rsidRDefault="002F4DFE">
            <w:pPr>
              <w:pStyle w:val="TempFillinBold"/>
              <w:rPr>
                <w:rFonts w:ascii="Arial" w:hAnsi="Arial" w:cs="Arial"/>
                <w:i/>
                <w:iCs/>
              </w:rPr>
            </w:pPr>
            <w:r>
              <w:rPr>
                <w:rFonts w:ascii="Arial" w:hAnsi="Arial" w:cs="Arial"/>
              </w:rPr>
              <w:t xml:space="preserve">Have any patents been filed or are you working with the </w:t>
            </w:r>
            <w:r>
              <w:rPr>
                <w:rFonts w:ascii="Arial" w:hAnsi="Arial" w:cs="Arial"/>
                <w:color w:val="000000"/>
              </w:rPr>
              <w:t>Indiana University Research and Technology Corporation (IURTC) Office of Technology Transfer on any patent protection related to the proposed research</w:t>
            </w:r>
            <w:r>
              <w:rPr>
                <w:rFonts w:ascii="Arial" w:hAnsi="Arial" w:cs="Arial"/>
              </w:rPr>
              <w:t xml:space="preserve">?     </w:t>
            </w:r>
            <w:r w:rsidR="00406F31">
              <w:rPr>
                <w:rFonts w:ascii="Arial" w:hAnsi="Arial" w:cs="Arial"/>
                <w:b w:val="0"/>
                <w:bCs w:val="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b w:val="0"/>
                <w:bCs w:val="0"/>
              </w:rPr>
              <w:instrText xml:space="preserve"> FORMCHECKBOX </w:instrText>
            </w:r>
            <w:r w:rsidR="00406F31">
              <w:rPr>
                <w:rFonts w:ascii="Arial" w:hAnsi="Arial" w:cs="Arial"/>
                <w:b w:val="0"/>
                <w:bCs w:val="0"/>
              </w:rPr>
            </w:r>
            <w:r w:rsidR="00406F31">
              <w:rPr>
                <w:rFonts w:ascii="Arial" w:hAnsi="Arial" w:cs="Arial"/>
                <w:b w:val="0"/>
                <w:bCs w:val="0"/>
              </w:rPr>
              <w:fldChar w:fldCharType="end"/>
            </w:r>
            <w:r>
              <w:rPr>
                <w:rFonts w:ascii="Arial" w:hAnsi="Arial" w:cs="Arial"/>
              </w:rPr>
              <w:t xml:space="preserve">  </w:t>
            </w:r>
            <w:r>
              <w:rPr>
                <w:rFonts w:ascii="Arial" w:hAnsi="Arial" w:cs="Arial"/>
                <w:i/>
                <w:iCs/>
              </w:rPr>
              <w:t>Yes</w:t>
            </w:r>
            <w:r>
              <w:rPr>
                <w:rFonts w:ascii="Arial" w:hAnsi="Arial" w:cs="Arial"/>
              </w:rPr>
              <w:t xml:space="preserve">        </w:t>
            </w:r>
            <w:proofErr w:type="gramStart"/>
            <w:r w:rsidR="001100AE">
              <w:rPr>
                <w:rFonts w:ascii="Arial" w:hAnsi="Arial" w:cs="Arial"/>
              </w:rPr>
              <w:t>X</w:t>
            </w:r>
            <w:r>
              <w:rPr>
                <w:rFonts w:ascii="Arial" w:hAnsi="Arial" w:cs="Arial"/>
              </w:rPr>
              <w:t xml:space="preserve">  </w:t>
            </w:r>
            <w:r>
              <w:rPr>
                <w:rFonts w:ascii="Arial" w:hAnsi="Arial" w:cs="Arial"/>
                <w:i/>
                <w:iCs/>
              </w:rPr>
              <w:t>No</w:t>
            </w:r>
            <w:proofErr w:type="gramEnd"/>
          </w:p>
          <w:p w14:paraId="1495FA66" w14:textId="77777777" w:rsidR="00FD08FE" w:rsidRDefault="00FD08FE">
            <w:pPr>
              <w:pStyle w:val="TempFillinBold"/>
              <w:rPr>
                <w:rFonts w:ascii="Arial" w:hAnsi="Arial" w:cs="Arial"/>
              </w:rPr>
            </w:pPr>
          </w:p>
          <w:p w14:paraId="58B3D473" w14:textId="77777777" w:rsidR="00641EC9" w:rsidRDefault="00641EC9">
            <w:pPr>
              <w:pStyle w:val="TempFillinBold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Please provide your IURTC Contact’s name/email address:</w:t>
            </w:r>
          </w:p>
          <w:p w14:paraId="05EA1EDD" w14:textId="77777777" w:rsidR="00641EC9" w:rsidRDefault="00641EC9">
            <w:pPr>
              <w:pStyle w:val="TempFillinBold"/>
              <w:rPr>
                <w:rFonts w:ascii="Arial" w:hAnsi="Arial" w:cs="Arial"/>
              </w:rPr>
            </w:pPr>
          </w:p>
        </w:tc>
      </w:tr>
      <w:tr w:rsidR="00FD08FE" w14:paraId="11B36FED" w14:textId="77777777">
        <w:trPr>
          <w:trHeight w:val="240"/>
          <w:jc w:val="center"/>
        </w:trPr>
        <w:tc>
          <w:tcPr>
            <w:tcW w:w="462" w:type="dxa"/>
          </w:tcPr>
          <w:p w14:paraId="29AF4447" w14:textId="77777777" w:rsidR="00FD08FE" w:rsidRDefault="00FD08FE">
            <w:pPr>
              <w:pStyle w:val="TempNormal1"/>
              <w:numPr>
                <w:ilvl w:val="0"/>
                <w:numId w:val="2"/>
              </w:num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356" w:type="dxa"/>
          </w:tcPr>
          <w:p w14:paraId="43DB19E2" w14:textId="03F68C29" w:rsidR="00FD08FE" w:rsidRDefault="002F4DFE">
            <w:pPr>
              <w:pStyle w:val="TempFillinBold"/>
              <w:rPr>
                <w:rFonts w:ascii="Arial" w:hAnsi="Arial" w:cs="Arial"/>
                <w:i/>
                <w:iCs/>
              </w:rPr>
            </w:pPr>
            <w:r>
              <w:rPr>
                <w:rFonts w:ascii="Arial" w:hAnsi="Arial" w:cs="Arial"/>
              </w:rPr>
              <w:t xml:space="preserve">Do you expect the proposed research to generate patent applications or </w:t>
            </w:r>
            <w:r w:rsidR="00905F41">
              <w:rPr>
                <w:rFonts w:ascii="Arial" w:hAnsi="Arial" w:cs="Arial"/>
              </w:rPr>
              <w:t>other intellectual property, e.g</w:t>
            </w:r>
            <w:r>
              <w:rPr>
                <w:rFonts w:ascii="Arial" w:hAnsi="Arial" w:cs="Arial"/>
              </w:rPr>
              <w:t xml:space="preserve">., progeny, unmodified derivatives, modifications or software, or create anything of commercial value?     </w:t>
            </w:r>
            <w:r w:rsidR="00406F31">
              <w:rPr>
                <w:rFonts w:ascii="Arial" w:hAnsi="Arial" w:cs="Arial"/>
                <w:b w:val="0"/>
                <w:bCs w:val="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b w:val="0"/>
                <w:bCs w:val="0"/>
              </w:rPr>
              <w:instrText xml:space="preserve"> FORMCHECKBOX </w:instrText>
            </w:r>
            <w:r w:rsidR="00406F31">
              <w:rPr>
                <w:rFonts w:ascii="Arial" w:hAnsi="Arial" w:cs="Arial"/>
                <w:b w:val="0"/>
                <w:bCs w:val="0"/>
              </w:rPr>
            </w:r>
            <w:r w:rsidR="00406F31">
              <w:rPr>
                <w:rFonts w:ascii="Arial" w:hAnsi="Arial" w:cs="Arial"/>
                <w:b w:val="0"/>
                <w:bCs w:val="0"/>
              </w:rPr>
              <w:fldChar w:fldCharType="end"/>
            </w:r>
            <w:r>
              <w:rPr>
                <w:rFonts w:ascii="Arial" w:hAnsi="Arial" w:cs="Arial"/>
              </w:rPr>
              <w:t xml:space="preserve">  </w:t>
            </w:r>
            <w:r>
              <w:rPr>
                <w:rFonts w:ascii="Arial" w:hAnsi="Arial" w:cs="Arial"/>
                <w:i/>
                <w:iCs/>
              </w:rPr>
              <w:t>Yes</w:t>
            </w:r>
            <w:r>
              <w:rPr>
                <w:rFonts w:ascii="Arial" w:hAnsi="Arial" w:cs="Arial"/>
              </w:rPr>
              <w:t xml:space="preserve">        </w:t>
            </w:r>
            <w:proofErr w:type="gramStart"/>
            <w:r w:rsidR="001100AE">
              <w:rPr>
                <w:rFonts w:ascii="Arial" w:hAnsi="Arial" w:cs="Arial"/>
                <w:b w:val="0"/>
                <w:bCs w:val="0"/>
              </w:rPr>
              <w:t>X</w:t>
            </w:r>
            <w:r>
              <w:rPr>
                <w:rFonts w:ascii="Arial" w:hAnsi="Arial" w:cs="Arial"/>
              </w:rPr>
              <w:t xml:space="preserve">  </w:t>
            </w:r>
            <w:r>
              <w:rPr>
                <w:rFonts w:ascii="Arial" w:hAnsi="Arial" w:cs="Arial"/>
                <w:i/>
                <w:iCs/>
              </w:rPr>
              <w:t>No</w:t>
            </w:r>
            <w:proofErr w:type="gramEnd"/>
          </w:p>
          <w:p w14:paraId="477CC586" w14:textId="77777777" w:rsidR="000F177A" w:rsidRDefault="000F177A">
            <w:pPr>
              <w:pStyle w:val="TempFillinBold"/>
              <w:rPr>
                <w:rFonts w:ascii="Arial" w:hAnsi="Arial" w:cs="Arial"/>
              </w:rPr>
            </w:pPr>
          </w:p>
          <w:p w14:paraId="18B27807" w14:textId="77777777" w:rsidR="00301241" w:rsidRDefault="00301241">
            <w:pPr>
              <w:pStyle w:val="TempFillinBold"/>
              <w:rPr>
                <w:rFonts w:ascii="Arial" w:hAnsi="Arial" w:cs="Arial"/>
              </w:rPr>
            </w:pPr>
          </w:p>
        </w:tc>
      </w:tr>
      <w:tr w:rsidR="00FD08FE" w14:paraId="18F895D1" w14:textId="77777777">
        <w:trPr>
          <w:trHeight w:val="240"/>
          <w:jc w:val="center"/>
        </w:trPr>
        <w:tc>
          <w:tcPr>
            <w:tcW w:w="10818" w:type="dxa"/>
            <w:gridSpan w:val="2"/>
          </w:tcPr>
          <w:p w14:paraId="2BD9803C" w14:textId="77777777" w:rsidR="00FD08FE" w:rsidRDefault="00FD08FE">
            <w:pPr>
              <w:pStyle w:val="TempHeader1"/>
              <w:rPr>
                <w:rFonts w:ascii="Arial" w:hAnsi="Arial" w:cs="Arial"/>
                <w:b w:val="0"/>
                <w:bCs w:val="0"/>
                <w:i/>
                <w:iCs/>
                <w:color w:val="A21223"/>
              </w:rPr>
            </w:pPr>
          </w:p>
          <w:p w14:paraId="52194CEC" w14:textId="77777777" w:rsidR="00FD08FE" w:rsidRDefault="00FD08FE">
            <w:pPr>
              <w:pStyle w:val="TempHeader1"/>
              <w:rPr>
                <w:rFonts w:ascii="Arial" w:hAnsi="Arial" w:cs="Arial"/>
                <w:b w:val="0"/>
                <w:bCs w:val="0"/>
                <w:i/>
                <w:iCs/>
                <w:color w:val="A21223"/>
              </w:rPr>
            </w:pPr>
          </w:p>
          <w:p w14:paraId="2FA8CC62" w14:textId="77777777" w:rsidR="00FD08FE" w:rsidRDefault="00FD08FE">
            <w:pPr>
              <w:pStyle w:val="TempHeader1"/>
              <w:rPr>
                <w:rFonts w:ascii="Arial" w:hAnsi="Arial" w:cs="Arial"/>
                <w:b w:val="0"/>
                <w:bCs w:val="0"/>
                <w:i/>
                <w:iCs/>
                <w:color w:val="A21223"/>
              </w:rPr>
            </w:pP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10587"/>
            </w:tblGrid>
            <w:tr w:rsidR="00FD08FE" w14:paraId="7C6DBED4" w14:textId="77777777">
              <w:tc>
                <w:tcPr>
                  <w:tcW w:w="105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6E6E6"/>
                </w:tcPr>
                <w:p w14:paraId="79B58C7C" w14:textId="77777777" w:rsidR="00FD08FE" w:rsidRDefault="002F4DFE">
                  <w:pPr>
                    <w:pStyle w:val="TempHeader1"/>
                    <w:rPr>
                      <w:rFonts w:ascii="Arial" w:hAnsi="Arial" w:cs="Arial"/>
                      <w:b w:val="0"/>
                      <w:bCs w:val="0"/>
                      <w:i/>
                      <w:iCs/>
                      <w:color w:val="A21223"/>
                    </w:rPr>
                  </w:pPr>
                  <w:r>
                    <w:rPr>
                      <w:rFonts w:ascii="Arial" w:hAnsi="Arial" w:cs="Arial"/>
                      <w:b w:val="0"/>
                      <w:bCs w:val="0"/>
                      <w:i/>
                      <w:iCs/>
                      <w:color w:val="A21223"/>
                    </w:rPr>
                    <w:t>If you answered yes to questions 5, 6, or 7, please respond to the following questions</w:t>
                  </w:r>
                  <w:r w:rsidR="00A16B69">
                    <w:rPr>
                      <w:rFonts w:ascii="Arial" w:hAnsi="Arial" w:cs="Arial"/>
                      <w:b w:val="0"/>
                      <w:bCs w:val="0"/>
                      <w:i/>
                      <w:iCs/>
                      <w:color w:val="A21223"/>
                    </w:rPr>
                    <w:t xml:space="preserve"> (otherwise, proceed to section</w:t>
                  </w:r>
                  <w:r>
                    <w:rPr>
                      <w:rFonts w:ascii="Arial" w:hAnsi="Arial" w:cs="Arial"/>
                      <w:b w:val="0"/>
                      <w:bCs w:val="0"/>
                      <w:i/>
                      <w:iCs/>
                      <w:color w:val="A21223"/>
                    </w:rPr>
                    <w:t xml:space="preserve"> 8):</w:t>
                  </w:r>
                </w:p>
                <w:p w14:paraId="44DB7CCA" w14:textId="77777777" w:rsidR="00FD08FE" w:rsidRDefault="00FD08FE">
                  <w:pPr>
                    <w:pStyle w:val="TempFillinBold"/>
                    <w:pBdr>
                      <w:bottom w:val="none" w:sz="0" w:space="0" w:color="auto"/>
                      <w:between w:val="none" w:sz="0" w:space="0" w:color="auto"/>
                    </w:pBdr>
                    <w:rPr>
                      <w:rFonts w:ascii="Arial" w:hAnsi="Arial" w:cs="Arial"/>
                    </w:rPr>
                  </w:pPr>
                </w:p>
                <w:p w14:paraId="334F2215" w14:textId="77777777" w:rsidR="00FD08FE" w:rsidRDefault="002F4DFE">
                  <w:pPr>
                    <w:pStyle w:val="TempFillinBold"/>
                    <w:numPr>
                      <w:ilvl w:val="0"/>
                      <w:numId w:val="4"/>
                    </w:numPr>
                    <w:pBdr>
                      <w:bottom w:val="none" w:sz="0" w:space="0" w:color="auto"/>
                      <w:between w:val="none" w:sz="0" w:space="0" w:color="auto"/>
                    </w:pBd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Plea</w:t>
                  </w:r>
                  <w:r w:rsidR="003261D0">
                    <w:rPr>
                      <w:rFonts w:ascii="Arial" w:hAnsi="Arial" w:cs="Arial"/>
                    </w:rPr>
                    <w:t>se give a brief description</w:t>
                  </w:r>
                  <w:r w:rsidR="00905F41">
                    <w:rPr>
                      <w:rFonts w:ascii="Arial" w:hAnsi="Arial" w:cs="Arial"/>
                    </w:rPr>
                    <w:t xml:space="preserve"> of the intellectual p</w:t>
                  </w:r>
                  <w:r>
                    <w:rPr>
                      <w:rFonts w:ascii="Arial" w:hAnsi="Arial" w:cs="Arial"/>
                    </w:rPr>
                    <w:t>roperty that will be used in combination with the Material, is related to the Material, or may potentially be developed as a result of using the Material in your proposed research</w:t>
                  </w:r>
                  <w:proofErr w:type="gramStart"/>
                  <w:r>
                    <w:rPr>
                      <w:rFonts w:ascii="Arial" w:hAnsi="Arial" w:cs="Arial"/>
                    </w:rPr>
                    <w:t xml:space="preserve">:  </w:t>
                  </w:r>
                  <w:proofErr w:type="gramEnd"/>
                  <w:r w:rsidR="00406F31">
                    <w:rPr>
                      <w:rFonts w:ascii="Arial" w:hAnsi="Arial" w:cs="Arial"/>
                    </w:rPr>
                    <w:fldChar w:fldCharType="begin">
                      <w:ffData>
                        <w:name w:val="Text8"/>
                        <w:enabled/>
                        <w:calcOnExit w:val="0"/>
                        <w:textInput/>
                      </w:ffData>
                    </w:fldChar>
                  </w:r>
                  <w:r>
                    <w:rPr>
                      <w:rFonts w:ascii="Arial" w:hAnsi="Arial" w:cs="Arial"/>
                    </w:rPr>
                    <w:instrText xml:space="preserve"> FORMTEXT </w:instrText>
                  </w:r>
                  <w:r w:rsidR="00406F31">
                    <w:rPr>
                      <w:rFonts w:ascii="Arial" w:hAnsi="Arial" w:cs="Arial"/>
                    </w:rPr>
                  </w:r>
                  <w:r w:rsidR="00406F31">
                    <w:rPr>
                      <w:rFonts w:ascii="Arial" w:hAnsi="Arial" w:cs="Arial"/>
                    </w:rPr>
                    <w:fldChar w:fldCharType="separate"/>
                  </w:r>
                  <w:r>
                    <w:rPr>
                      <w:rFonts w:ascii="Arial" w:hAnsi="Arial" w:cs="Arial"/>
                      <w:noProof/>
                    </w:rPr>
                    <w:t> </w:t>
                  </w:r>
                  <w:r>
                    <w:rPr>
                      <w:rFonts w:ascii="Arial" w:hAnsi="Arial" w:cs="Arial"/>
                      <w:noProof/>
                    </w:rPr>
                    <w:t> </w:t>
                  </w:r>
                  <w:r>
                    <w:rPr>
                      <w:rFonts w:ascii="Arial" w:hAnsi="Arial" w:cs="Arial"/>
                      <w:noProof/>
                    </w:rPr>
                    <w:t> </w:t>
                  </w:r>
                  <w:r>
                    <w:rPr>
                      <w:rFonts w:ascii="Arial" w:hAnsi="Arial" w:cs="Arial"/>
                      <w:noProof/>
                    </w:rPr>
                    <w:t> </w:t>
                  </w:r>
                  <w:r>
                    <w:rPr>
                      <w:rFonts w:ascii="Arial" w:hAnsi="Arial" w:cs="Arial"/>
                      <w:noProof/>
                    </w:rPr>
                    <w:t> </w:t>
                  </w:r>
                  <w:r w:rsidR="00406F31">
                    <w:rPr>
                      <w:rFonts w:ascii="Arial" w:hAnsi="Arial" w:cs="Arial"/>
                    </w:rPr>
                    <w:fldChar w:fldCharType="end"/>
                  </w:r>
                </w:p>
                <w:p w14:paraId="7DDB4B27" w14:textId="77777777" w:rsidR="00FD08FE" w:rsidRDefault="00FD08FE">
                  <w:pPr>
                    <w:pStyle w:val="TempFillinBold"/>
                    <w:pBdr>
                      <w:bottom w:val="none" w:sz="0" w:space="0" w:color="auto"/>
                      <w:between w:val="none" w:sz="0" w:space="0" w:color="auto"/>
                    </w:pBdr>
                    <w:ind w:left="360"/>
                    <w:rPr>
                      <w:rFonts w:ascii="Arial" w:hAnsi="Arial" w:cs="Arial"/>
                    </w:rPr>
                  </w:pPr>
                </w:p>
                <w:p w14:paraId="60DF1AF7" w14:textId="77777777" w:rsidR="00FD08FE" w:rsidRDefault="002F4DFE">
                  <w:pPr>
                    <w:pStyle w:val="TempFillinBold"/>
                    <w:numPr>
                      <w:ilvl w:val="0"/>
                      <w:numId w:val="4"/>
                    </w:numPr>
                    <w:pBdr>
                      <w:bottom w:val="none" w:sz="0" w:space="0" w:color="auto"/>
                      <w:between w:val="none" w:sz="0" w:space="0" w:color="auto"/>
                    </w:pBd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Have you entered or are you aware of any other agreements (MTA, Licensing, Confidentiality, Research, etc.) where rights to innovations from this proposed research </w:t>
                  </w:r>
                  <w:proofErr w:type="gramStart"/>
                  <w:r>
                    <w:rPr>
                      <w:rFonts w:ascii="Arial" w:hAnsi="Arial" w:cs="Arial"/>
                    </w:rPr>
                    <w:t>may</w:t>
                  </w:r>
                  <w:proofErr w:type="gramEnd"/>
                  <w:r>
                    <w:rPr>
                      <w:rFonts w:ascii="Arial" w:hAnsi="Arial" w:cs="Arial"/>
                    </w:rPr>
                    <w:t xml:space="preserve"> have been granted?     </w:t>
                  </w:r>
                  <w:r w:rsidR="00406F31">
                    <w:rPr>
                      <w:rFonts w:ascii="Arial" w:hAnsi="Arial" w:cs="Arial"/>
                      <w:b w:val="0"/>
                      <w:bCs w:val="0"/>
                    </w:rPr>
                    <w:fldChar w:fldCharType="begin">
                      <w:ffData>
                        <w:name w:val="Check1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>
                    <w:rPr>
                      <w:rFonts w:ascii="Arial" w:hAnsi="Arial" w:cs="Arial"/>
                      <w:b w:val="0"/>
                      <w:bCs w:val="0"/>
                    </w:rPr>
                    <w:instrText xml:space="preserve"> FORMCHECKBOX </w:instrText>
                  </w:r>
                  <w:r w:rsidR="00406F31">
                    <w:rPr>
                      <w:rFonts w:ascii="Arial" w:hAnsi="Arial" w:cs="Arial"/>
                      <w:b w:val="0"/>
                      <w:bCs w:val="0"/>
                    </w:rPr>
                  </w:r>
                  <w:r w:rsidR="00406F31">
                    <w:rPr>
                      <w:rFonts w:ascii="Arial" w:hAnsi="Arial" w:cs="Arial"/>
                      <w:b w:val="0"/>
                      <w:bCs w:val="0"/>
                    </w:rPr>
                    <w:fldChar w:fldCharType="end"/>
                  </w:r>
                  <w:r>
                    <w:rPr>
                      <w:rFonts w:ascii="Arial" w:hAnsi="Arial" w:cs="Arial"/>
                    </w:rPr>
                    <w:t xml:space="preserve">  </w:t>
                  </w:r>
                  <w:r>
                    <w:rPr>
                      <w:rFonts w:ascii="Arial" w:hAnsi="Arial" w:cs="Arial"/>
                      <w:i/>
                      <w:iCs/>
                    </w:rPr>
                    <w:t>Yes</w:t>
                  </w:r>
                  <w:r>
                    <w:rPr>
                      <w:rFonts w:ascii="Arial" w:hAnsi="Arial" w:cs="Arial"/>
                    </w:rPr>
                    <w:t xml:space="preserve">        </w:t>
                  </w:r>
                  <w:r w:rsidR="00406F31">
                    <w:rPr>
                      <w:rFonts w:ascii="Arial" w:hAnsi="Arial" w:cs="Arial"/>
                      <w:b w:val="0"/>
                      <w:bCs w:val="0"/>
                    </w:rPr>
                    <w:fldChar w:fldCharType="begin">
                      <w:ffData>
                        <w:name w:val="Check2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>
                    <w:rPr>
                      <w:rFonts w:ascii="Arial" w:hAnsi="Arial" w:cs="Arial"/>
                      <w:b w:val="0"/>
                      <w:bCs w:val="0"/>
                    </w:rPr>
                    <w:instrText xml:space="preserve"> FORMCHECKBOX </w:instrText>
                  </w:r>
                  <w:r w:rsidR="00406F31">
                    <w:rPr>
                      <w:rFonts w:ascii="Arial" w:hAnsi="Arial" w:cs="Arial"/>
                      <w:b w:val="0"/>
                      <w:bCs w:val="0"/>
                    </w:rPr>
                  </w:r>
                  <w:r w:rsidR="00406F31">
                    <w:rPr>
                      <w:rFonts w:ascii="Arial" w:hAnsi="Arial" w:cs="Arial"/>
                      <w:b w:val="0"/>
                      <w:bCs w:val="0"/>
                    </w:rPr>
                    <w:fldChar w:fldCharType="end"/>
                  </w:r>
                  <w:proofErr w:type="gramStart"/>
                  <w:r>
                    <w:rPr>
                      <w:rFonts w:ascii="Arial" w:hAnsi="Arial" w:cs="Arial"/>
                    </w:rPr>
                    <w:t xml:space="preserve">  </w:t>
                  </w:r>
                  <w:r>
                    <w:rPr>
                      <w:rFonts w:ascii="Arial" w:hAnsi="Arial" w:cs="Arial"/>
                      <w:i/>
                      <w:iCs/>
                    </w:rPr>
                    <w:t>No</w:t>
                  </w:r>
                  <w:proofErr w:type="gramEnd"/>
                </w:p>
                <w:p w14:paraId="6A1A630C" w14:textId="77777777" w:rsidR="00FD08FE" w:rsidRDefault="002F4DFE">
                  <w:pPr>
                    <w:pStyle w:val="TempFillinBold"/>
                    <w:pBdr>
                      <w:bottom w:val="none" w:sz="0" w:space="0" w:color="auto"/>
                      <w:between w:val="none" w:sz="0" w:space="0" w:color="auto"/>
                    </w:pBdr>
                    <w:ind w:left="36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        If </w:t>
                  </w:r>
                  <w:r>
                    <w:rPr>
                      <w:rFonts w:ascii="Arial" w:hAnsi="Arial" w:cs="Arial"/>
                      <w:i/>
                      <w:iCs/>
                    </w:rPr>
                    <w:t>yes</w:t>
                  </w:r>
                  <w:r>
                    <w:rPr>
                      <w:rFonts w:ascii="Arial" w:hAnsi="Arial" w:cs="Arial"/>
                    </w:rPr>
                    <w:t>, please explain</w:t>
                  </w:r>
                  <w:proofErr w:type="gramStart"/>
                  <w:r>
                    <w:rPr>
                      <w:rFonts w:ascii="Arial" w:hAnsi="Arial" w:cs="Arial"/>
                    </w:rPr>
                    <w:t xml:space="preserve">:  </w:t>
                  </w:r>
                  <w:proofErr w:type="gramEnd"/>
                  <w:r w:rsidR="00406F31">
                    <w:rPr>
                      <w:rFonts w:ascii="Arial" w:hAnsi="Arial" w:cs="Arial"/>
                      <w:b w:val="0"/>
                      <w:bCs w:val="0"/>
                    </w:rPr>
                    <w:fldChar w:fldCharType="begin">
                      <w:ffData>
                        <w:name w:val="Text9"/>
                        <w:enabled/>
                        <w:calcOnExit w:val="0"/>
                        <w:textInput/>
                      </w:ffData>
                    </w:fldChar>
                  </w:r>
                  <w:r>
                    <w:rPr>
                      <w:rFonts w:ascii="Arial" w:hAnsi="Arial" w:cs="Arial"/>
                      <w:b w:val="0"/>
                      <w:bCs w:val="0"/>
                    </w:rPr>
                    <w:instrText xml:space="preserve"> FORMTEXT </w:instrText>
                  </w:r>
                  <w:r w:rsidR="00406F31">
                    <w:rPr>
                      <w:rFonts w:ascii="Arial" w:hAnsi="Arial" w:cs="Arial"/>
                      <w:b w:val="0"/>
                      <w:bCs w:val="0"/>
                    </w:rPr>
                  </w:r>
                  <w:r w:rsidR="00406F31">
                    <w:rPr>
                      <w:rFonts w:ascii="Arial" w:hAnsi="Arial" w:cs="Arial"/>
                      <w:b w:val="0"/>
                      <w:bCs w:val="0"/>
                    </w:rPr>
                    <w:fldChar w:fldCharType="separate"/>
                  </w:r>
                  <w:r>
                    <w:rPr>
                      <w:rFonts w:ascii="Arial" w:hAnsi="Arial" w:cs="Arial"/>
                      <w:b w:val="0"/>
                      <w:bCs w:val="0"/>
                      <w:noProof/>
                    </w:rPr>
                    <w:t> </w:t>
                  </w:r>
                  <w:r>
                    <w:rPr>
                      <w:rFonts w:ascii="Arial" w:hAnsi="Arial" w:cs="Arial"/>
                      <w:b w:val="0"/>
                      <w:bCs w:val="0"/>
                      <w:noProof/>
                    </w:rPr>
                    <w:t> </w:t>
                  </w:r>
                  <w:r>
                    <w:rPr>
                      <w:rFonts w:ascii="Arial" w:hAnsi="Arial" w:cs="Arial"/>
                      <w:b w:val="0"/>
                      <w:bCs w:val="0"/>
                      <w:noProof/>
                    </w:rPr>
                    <w:t> </w:t>
                  </w:r>
                  <w:r>
                    <w:rPr>
                      <w:rFonts w:ascii="Arial" w:hAnsi="Arial" w:cs="Arial"/>
                      <w:b w:val="0"/>
                      <w:bCs w:val="0"/>
                      <w:noProof/>
                    </w:rPr>
                    <w:t> </w:t>
                  </w:r>
                  <w:r>
                    <w:rPr>
                      <w:rFonts w:ascii="Arial" w:hAnsi="Arial" w:cs="Arial"/>
                      <w:b w:val="0"/>
                      <w:bCs w:val="0"/>
                      <w:noProof/>
                    </w:rPr>
                    <w:t> </w:t>
                  </w:r>
                  <w:r w:rsidR="00406F31">
                    <w:rPr>
                      <w:rFonts w:ascii="Arial" w:hAnsi="Arial" w:cs="Arial"/>
                      <w:b w:val="0"/>
                      <w:bCs w:val="0"/>
                    </w:rPr>
                    <w:fldChar w:fldCharType="end"/>
                  </w:r>
                </w:p>
                <w:p w14:paraId="1156C417" w14:textId="77777777" w:rsidR="00FD08FE" w:rsidRDefault="00FD08FE">
                  <w:pPr>
                    <w:pStyle w:val="TempFillinBold"/>
                    <w:pBdr>
                      <w:bottom w:val="none" w:sz="0" w:space="0" w:color="auto"/>
                      <w:between w:val="none" w:sz="0" w:space="0" w:color="auto"/>
                    </w:pBdr>
                    <w:ind w:left="360"/>
                    <w:rPr>
                      <w:rFonts w:ascii="Arial" w:hAnsi="Arial" w:cs="Arial"/>
                    </w:rPr>
                  </w:pPr>
                </w:p>
                <w:p w14:paraId="48AD5C14" w14:textId="77777777" w:rsidR="00FD08FE" w:rsidRDefault="002F4DFE">
                  <w:pPr>
                    <w:pStyle w:val="TempFillinBold"/>
                    <w:numPr>
                      <w:ilvl w:val="0"/>
                      <w:numId w:val="4"/>
                    </w:numPr>
                    <w:pBdr>
                      <w:bottom w:val="none" w:sz="0" w:space="0" w:color="auto"/>
                      <w:between w:val="none" w:sz="0" w:space="0" w:color="auto"/>
                    </w:pBd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Do you anticipate publishing your research using this Material?     </w:t>
                  </w:r>
                  <w:r w:rsidR="00406F31">
                    <w:rPr>
                      <w:rFonts w:ascii="Arial" w:hAnsi="Arial" w:cs="Arial"/>
                      <w:b w:val="0"/>
                      <w:bCs w:val="0"/>
                    </w:rPr>
                    <w:fldChar w:fldCharType="begin">
                      <w:ffData>
                        <w:name w:val="Check1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>
                    <w:rPr>
                      <w:rFonts w:ascii="Arial" w:hAnsi="Arial" w:cs="Arial"/>
                      <w:b w:val="0"/>
                      <w:bCs w:val="0"/>
                    </w:rPr>
                    <w:instrText xml:space="preserve"> FORMCHECKBOX </w:instrText>
                  </w:r>
                  <w:r w:rsidR="00406F31">
                    <w:rPr>
                      <w:rFonts w:ascii="Arial" w:hAnsi="Arial" w:cs="Arial"/>
                      <w:b w:val="0"/>
                      <w:bCs w:val="0"/>
                    </w:rPr>
                  </w:r>
                  <w:r w:rsidR="00406F31">
                    <w:rPr>
                      <w:rFonts w:ascii="Arial" w:hAnsi="Arial" w:cs="Arial"/>
                      <w:b w:val="0"/>
                      <w:bCs w:val="0"/>
                    </w:rPr>
                    <w:fldChar w:fldCharType="end"/>
                  </w:r>
                  <w:r>
                    <w:rPr>
                      <w:rFonts w:ascii="Arial" w:hAnsi="Arial" w:cs="Arial"/>
                    </w:rPr>
                    <w:t xml:space="preserve">  </w:t>
                  </w:r>
                  <w:r>
                    <w:rPr>
                      <w:rFonts w:ascii="Arial" w:hAnsi="Arial" w:cs="Arial"/>
                      <w:i/>
                      <w:iCs/>
                    </w:rPr>
                    <w:t>Yes</w:t>
                  </w:r>
                  <w:r>
                    <w:rPr>
                      <w:rFonts w:ascii="Arial" w:hAnsi="Arial" w:cs="Arial"/>
                    </w:rPr>
                    <w:t xml:space="preserve">        </w:t>
                  </w:r>
                  <w:r w:rsidR="00406F31">
                    <w:rPr>
                      <w:rFonts w:ascii="Arial" w:hAnsi="Arial" w:cs="Arial"/>
                      <w:b w:val="0"/>
                      <w:bCs w:val="0"/>
                    </w:rPr>
                    <w:fldChar w:fldCharType="begin">
                      <w:ffData>
                        <w:name w:val="Check2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>
                    <w:rPr>
                      <w:rFonts w:ascii="Arial" w:hAnsi="Arial" w:cs="Arial"/>
                      <w:b w:val="0"/>
                      <w:bCs w:val="0"/>
                    </w:rPr>
                    <w:instrText xml:space="preserve"> FORMCHECKBOX </w:instrText>
                  </w:r>
                  <w:r w:rsidR="00406F31">
                    <w:rPr>
                      <w:rFonts w:ascii="Arial" w:hAnsi="Arial" w:cs="Arial"/>
                      <w:b w:val="0"/>
                      <w:bCs w:val="0"/>
                    </w:rPr>
                  </w:r>
                  <w:r w:rsidR="00406F31">
                    <w:rPr>
                      <w:rFonts w:ascii="Arial" w:hAnsi="Arial" w:cs="Arial"/>
                      <w:b w:val="0"/>
                      <w:bCs w:val="0"/>
                    </w:rPr>
                    <w:fldChar w:fldCharType="end"/>
                  </w:r>
                  <w:proofErr w:type="gramStart"/>
                  <w:r>
                    <w:rPr>
                      <w:rFonts w:ascii="Arial" w:hAnsi="Arial" w:cs="Arial"/>
                    </w:rPr>
                    <w:t xml:space="preserve">  </w:t>
                  </w:r>
                  <w:r>
                    <w:rPr>
                      <w:rFonts w:ascii="Arial" w:hAnsi="Arial" w:cs="Arial"/>
                      <w:i/>
                      <w:iCs/>
                    </w:rPr>
                    <w:t>No</w:t>
                  </w:r>
                  <w:proofErr w:type="gramEnd"/>
                </w:p>
                <w:p w14:paraId="3DB24E2C" w14:textId="77777777" w:rsidR="00FD08FE" w:rsidRDefault="00FD08FE">
                  <w:pPr>
                    <w:pStyle w:val="TempFillinBold"/>
                    <w:pBdr>
                      <w:bottom w:val="none" w:sz="0" w:space="0" w:color="auto"/>
                      <w:between w:val="none" w:sz="0" w:space="0" w:color="auto"/>
                    </w:pBdr>
                    <w:rPr>
                      <w:rFonts w:ascii="Arial" w:hAnsi="Arial" w:cs="Arial"/>
                    </w:rPr>
                  </w:pPr>
                </w:p>
              </w:tc>
            </w:tr>
          </w:tbl>
          <w:p w14:paraId="193ECAD9" w14:textId="77777777" w:rsidR="00FD08FE" w:rsidRDefault="00FD08FE">
            <w:pPr>
              <w:pStyle w:val="TempFillinBold"/>
              <w:pBdr>
                <w:bottom w:val="none" w:sz="0" w:space="0" w:color="auto"/>
                <w:between w:val="none" w:sz="0" w:space="0" w:color="auto"/>
              </w:pBdr>
              <w:ind w:left="360"/>
              <w:rPr>
                <w:rFonts w:ascii="Arial" w:hAnsi="Arial" w:cs="Arial"/>
              </w:rPr>
            </w:pPr>
          </w:p>
        </w:tc>
      </w:tr>
      <w:tr w:rsidR="00FD08FE" w14:paraId="28D02AFB" w14:textId="77777777">
        <w:trPr>
          <w:trHeight w:val="240"/>
          <w:jc w:val="center"/>
        </w:trPr>
        <w:tc>
          <w:tcPr>
            <w:tcW w:w="462" w:type="dxa"/>
          </w:tcPr>
          <w:p w14:paraId="13982222" w14:textId="77777777" w:rsidR="00FD08FE" w:rsidRDefault="00FD08FE">
            <w:pPr>
              <w:pStyle w:val="TempNormal1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356" w:type="dxa"/>
          </w:tcPr>
          <w:p w14:paraId="4E623676" w14:textId="77777777" w:rsidR="00FD08FE" w:rsidRDefault="00FD08FE">
            <w:pPr>
              <w:pStyle w:val="TempFillinBold"/>
              <w:rPr>
                <w:rFonts w:ascii="Arial" w:hAnsi="Arial" w:cs="Arial"/>
              </w:rPr>
            </w:pPr>
          </w:p>
        </w:tc>
      </w:tr>
      <w:tr w:rsidR="00FD08FE" w14:paraId="54C6AF80" w14:textId="77777777">
        <w:trPr>
          <w:trHeight w:val="240"/>
          <w:jc w:val="center"/>
        </w:trPr>
        <w:tc>
          <w:tcPr>
            <w:tcW w:w="462" w:type="dxa"/>
          </w:tcPr>
          <w:p w14:paraId="550D980E" w14:textId="77777777" w:rsidR="00FD08FE" w:rsidRDefault="002F4DFE">
            <w:pPr>
              <w:pStyle w:val="TempNormal1"/>
              <w:numPr>
                <w:ilvl w:val="0"/>
                <w:numId w:val="2"/>
              </w:num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 </w:t>
            </w:r>
          </w:p>
        </w:tc>
        <w:tc>
          <w:tcPr>
            <w:tcW w:w="10356" w:type="dxa"/>
          </w:tcPr>
          <w:p w14:paraId="058F25C2" w14:textId="77777777" w:rsidR="00FD08FE" w:rsidRPr="00A16B69" w:rsidRDefault="00A16B69">
            <w:pPr>
              <w:pStyle w:val="TempFillinBold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Your research with this material may require University authorization.  </w:t>
            </w:r>
            <w:r w:rsidR="00BB03A5">
              <w:rPr>
                <w:rFonts w:ascii="Arial" w:hAnsi="Arial" w:cs="Arial"/>
              </w:rPr>
              <w:t xml:space="preserve">Although the Office of Research Administration reviews a list of all incoming and outgoing materials, it is up to the PI to assure that your use of the materials is authorized.  </w:t>
            </w:r>
            <w:r>
              <w:rPr>
                <w:rFonts w:ascii="Arial" w:hAnsi="Arial" w:cs="Arial"/>
              </w:rPr>
              <w:t xml:space="preserve">If you have questions about an existing authorization or whether you need a new authorization from </w:t>
            </w:r>
            <w:r>
              <w:rPr>
                <w:rFonts w:ascii="Arial" w:hAnsi="Arial" w:cs="Arial"/>
                <w:i/>
              </w:rPr>
              <w:t>Biological Safety</w:t>
            </w:r>
            <w:r w:rsidRPr="00A16B69">
              <w:rPr>
                <w:rFonts w:ascii="Arial" w:hAnsi="Arial" w:cs="Arial"/>
              </w:rPr>
              <w:t>,</w:t>
            </w:r>
            <w:r>
              <w:rPr>
                <w:rFonts w:ascii="Arial" w:hAnsi="Arial" w:cs="Arial"/>
                <w:i/>
              </w:rPr>
              <w:t xml:space="preserve"> Radiation Safety</w:t>
            </w:r>
            <w:r w:rsidRPr="00BB03A5">
              <w:rPr>
                <w:rFonts w:ascii="Arial" w:hAnsi="Arial" w:cs="Arial"/>
              </w:rPr>
              <w:t>,</w:t>
            </w:r>
            <w:r>
              <w:rPr>
                <w:rFonts w:ascii="Arial" w:hAnsi="Arial" w:cs="Arial"/>
                <w:i/>
              </w:rPr>
              <w:t xml:space="preserve"> Human Subjects</w:t>
            </w:r>
            <w:r>
              <w:rPr>
                <w:rFonts w:ascii="Arial" w:hAnsi="Arial" w:cs="Arial"/>
              </w:rPr>
              <w:t>,</w:t>
            </w:r>
            <w:r>
              <w:rPr>
                <w:rFonts w:ascii="Arial" w:hAnsi="Arial" w:cs="Arial"/>
                <w:i/>
              </w:rPr>
              <w:t xml:space="preserve"> </w:t>
            </w:r>
            <w:r>
              <w:rPr>
                <w:rFonts w:ascii="Arial" w:hAnsi="Arial" w:cs="Arial"/>
              </w:rPr>
              <w:t xml:space="preserve">or </w:t>
            </w:r>
            <w:r>
              <w:rPr>
                <w:rFonts w:ascii="Arial" w:hAnsi="Arial" w:cs="Arial"/>
                <w:i/>
              </w:rPr>
              <w:t>Animal Care &amp; Use</w:t>
            </w:r>
            <w:r>
              <w:rPr>
                <w:rFonts w:ascii="Arial" w:hAnsi="Arial" w:cs="Arial"/>
              </w:rPr>
              <w:t xml:space="preserve">, you may find contact information at the Compliance Services web page for the Office of Research Administration, </w:t>
            </w:r>
            <w:hyperlink r:id="rId9" w:history="1">
              <w:r>
                <w:rPr>
                  <w:rStyle w:val="Hyperlink"/>
                </w:rPr>
                <w:t>http://researchadmin.iu.edu/cs.html</w:t>
              </w:r>
            </w:hyperlink>
            <w:r>
              <w:rPr>
                <w:color w:val="1F497D"/>
              </w:rPr>
              <w:t>.</w:t>
            </w:r>
          </w:p>
          <w:p w14:paraId="5FA840B1" w14:textId="77777777" w:rsidR="00FD08FE" w:rsidRDefault="00FD08FE">
            <w:pPr>
              <w:pStyle w:val="TempFillinBold"/>
              <w:rPr>
                <w:rFonts w:ascii="Arial" w:hAnsi="Arial" w:cs="Arial"/>
              </w:rPr>
            </w:pPr>
          </w:p>
        </w:tc>
      </w:tr>
      <w:tr w:rsidR="00FD08FE" w14:paraId="39BEA3B7" w14:textId="77777777">
        <w:trPr>
          <w:trHeight w:val="240"/>
          <w:jc w:val="center"/>
        </w:trPr>
        <w:tc>
          <w:tcPr>
            <w:tcW w:w="462" w:type="dxa"/>
          </w:tcPr>
          <w:p w14:paraId="65479C3C" w14:textId="77777777" w:rsidR="002F4DFE" w:rsidRDefault="002F4DFE">
            <w:pPr>
              <w:pStyle w:val="TempNormal1"/>
              <w:numPr>
                <w:ilvl w:val="0"/>
                <w:numId w:val="2"/>
              </w:numPr>
              <w:rPr>
                <w:rFonts w:ascii="Arial" w:hAnsi="Arial" w:cs="Arial"/>
                <w:b/>
                <w:bCs/>
              </w:rPr>
            </w:pPr>
          </w:p>
          <w:p w14:paraId="0741A8BB" w14:textId="77777777" w:rsidR="002F4DFE" w:rsidRDefault="002F4DFE" w:rsidP="002F4DFE"/>
          <w:p w14:paraId="7CF2B5DE" w14:textId="77777777" w:rsidR="002F4DFE" w:rsidRDefault="002F4DFE" w:rsidP="002F4DFE"/>
          <w:p w14:paraId="0637FEBD" w14:textId="77777777" w:rsidR="00FD08FE" w:rsidRPr="002F4DFE" w:rsidRDefault="002F4DFE" w:rsidP="002F4DF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2F4DFE">
              <w:rPr>
                <w:rFonts w:ascii="Arial" w:hAnsi="Arial" w:cs="Arial"/>
                <w:b/>
                <w:sz w:val="16"/>
                <w:szCs w:val="16"/>
              </w:rPr>
              <w:t>10)</w:t>
            </w:r>
          </w:p>
        </w:tc>
        <w:tc>
          <w:tcPr>
            <w:tcW w:w="10356" w:type="dxa"/>
          </w:tcPr>
          <w:p w14:paraId="2D343A28" w14:textId="29F06869" w:rsidR="003261D0" w:rsidRDefault="003261D0">
            <w:pPr>
              <w:pStyle w:val="TempFillinBold"/>
              <w:rPr>
                <w:rFonts w:ascii="Arial" w:hAnsi="Arial" w:cs="Arial"/>
                <w:i/>
                <w:iCs/>
              </w:rPr>
            </w:pPr>
            <w:r>
              <w:rPr>
                <w:rFonts w:ascii="Arial" w:hAnsi="Arial" w:cs="Arial"/>
              </w:rPr>
              <w:t xml:space="preserve">Are there alternate sources for the Material?    </w:t>
            </w:r>
            <w:r w:rsidR="00406F31">
              <w:rPr>
                <w:rFonts w:ascii="Arial" w:hAnsi="Arial" w:cs="Arial"/>
                <w:b w:val="0"/>
                <w:bCs w:val="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b w:val="0"/>
                <w:bCs w:val="0"/>
              </w:rPr>
              <w:instrText xml:space="preserve"> FORMCHECKBOX </w:instrText>
            </w:r>
            <w:r w:rsidR="00406F31">
              <w:rPr>
                <w:rFonts w:ascii="Arial" w:hAnsi="Arial" w:cs="Arial"/>
                <w:b w:val="0"/>
                <w:bCs w:val="0"/>
              </w:rPr>
            </w:r>
            <w:r w:rsidR="00406F31">
              <w:rPr>
                <w:rFonts w:ascii="Arial" w:hAnsi="Arial" w:cs="Arial"/>
                <w:b w:val="0"/>
                <w:bCs w:val="0"/>
              </w:rPr>
              <w:fldChar w:fldCharType="end"/>
            </w:r>
            <w:r>
              <w:rPr>
                <w:rFonts w:ascii="Arial" w:hAnsi="Arial" w:cs="Arial"/>
                <w:b w:val="0"/>
                <w:bCs w:val="0"/>
              </w:rPr>
              <w:t xml:space="preserve"> 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  <w:i/>
                <w:iCs/>
              </w:rPr>
              <w:t>Yes</w:t>
            </w:r>
            <w:r>
              <w:rPr>
                <w:rFonts w:ascii="Arial" w:hAnsi="Arial" w:cs="Arial"/>
              </w:rPr>
              <w:t xml:space="preserve">       </w:t>
            </w:r>
            <w:r w:rsidR="001100AE">
              <w:rPr>
                <w:rFonts w:ascii="Arial" w:hAnsi="Arial" w:cs="Arial"/>
              </w:rPr>
              <w:t>X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  <w:i/>
                <w:iCs/>
              </w:rPr>
              <w:t>No</w:t>
            </w:r>
          </w:p>
          <w:p w14:paraId="47A7CB6D" w14:textId="77777777" w:rsidR="003261D0" w:rsidRDefault="003261D0">
            <w:pPr>
              <w:pStyle w:val="TempFillinBold"/>
              <w:rPr>
                <w:rFonts w:ascii="Arial" w:hAnsi="Arial" w:cs="Arial"/>
              </w:rPr>
            </w:pPr>
          </w:p>
          <w:p w14:paraId="0B33E599" w14:textId="77777777" w:rsidR="00FD08FE" w:rsidRDefault="002F4DFE" w:rsidP="002F4DFE">
            <w:pPr>
              <w:pStyle w:val="TempFillinBold"/>
              <w:tabs>
                <w:tab w:val="clear" w:pos="-18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Please include any additional information that would aid </w:t>
            </w:r>
            <w:r w:rsidR="003261D0">
              <w:rPr>
                <w:rFonts w:ascii="Arial" w:hAnsi="Arial" w:cs="Arial"/>
              </w:rPr>
              <w:t xml:space="preserve">us </w:t>
            </w:r>
            <w:r>
              <w:rPr>
                <w:rFonts w:ascii="Arial" w:hAnsi="Arial" w:cs="Arial"/>
              </w:rPr>
              <w:t>in processing this agreement</w:t>
            </w:r>
            <w:proofErr w:type="gramStart"/>
            <w:r>
              <w:rPr>
                <w:rFonts w:ascii="Arial" w:hAnsi="Arial" w:cs="Arial"/>
              </w:rPr>
              <w:t xml:space="preserve">:  </w:t>
            </w:r>
            <w:bookmarkStart w:id="2" w:name="Text26"/>
            <w:proofErr w:type="gramEnd"/>
            <w:r w:rsidR="00406F31">
              <w:rPr>
                <w:rFonts w:ascii="Arial" w:hAnsi="Arial" w:cs="Arial"/>
                <w:b w:val="0"/>
                <w:bCs w:val="0"/>
              </w:rPr>
              <w:fldChar w:fldCharType="begin">
                <w:ffData>
                  <w:name w:val="Text26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b w:val="0"/>
                <w:bCs w:val="0"/>
              </w:rPr>
              <w:instrText xml:space="preserve"> FORMTEXT </w:instrText>
            </w:r>
            <w:r w:rsidR="00406F31">
              <w:rPr>
                <w:rFonts w:ascii="Arial" w:hAnsi="Arial" w:cs="Arial"/>
                <w:b w:val="0"/>
                <w:bCs w:val="0"/>
              </w:rPr>
            </w:r>
            <w:r w:rsidR="00406F31">
              <w:rPr>
                <w:rFonts w:ascii="Arial" w:hAnsi="Arial" w:cs="Arial"/>
                <w:b w:val="0"/>
                <w:bCs w:val="0"/>
              </w:rPr>
              <w:fldChar w:fldCharType="separate"/>
            </w:r>
            <w:r>
              <w:rPr>
                <w:rFonts w:ascii="Arial" w:hAnsi="Arial" w:cs="Arial"/>
                <w:b w:val="0"/>
                <w:bCs w:val="0"/>
                <w:noProof/>
              </w:rPr>
              <w:t> </w:t>
            </w:r>
            <w:r>
              <w:rPr>
                <w:rFonts w:ascii="Arial" w:hAnsi="Arial" w:cs="Arial"/>
                <w:b w:val="0"/>
                <w:bCs w:val="0"/>
                <w:noProof/>
              </w:rPr>
              <w:t> </w:t>
            </w:r>
            <w:r>
              <w:rPr>
                <w:rFonts w:ascii="Arial" w:hAnsi="Arial" w:cs="Arial"/>
                <w:b w:val="0"/>
                <w:bCs w:val="0"/>
                <w:noProof/>
              </w:rPr>
              <w:t> </w:t>
            </w:r>
            <w:r>
              <w:rPr>
                <w:rFonts w:ascii="Arial" w:hAnsi="Arial" w:cs="Arial"/>
                <w:b w:val="0"/>
                <w:bCs w:val="0"/>
                <w:noProof/>
              </w:rPr>
              <w:t> </w:t>
            </w:r>
            <w:r>
              <w:rPr>
                <w:rFonts w:ascii="Arial" w:hAnsi="Arial" w:cs="Arial"/>
                <w:b w:val="0"/>
                <w:bCs w:val="0"/>
                <w:noProof/>
              </w:rPr>
              <w:t> </w:t>
            </w:r>
            <w:r w:rsidR="00406F31">
              <w:rPr>
                <w:rFonts w:ascii="Arial" w:hAnsi="Arial" w:cs="Arial"/>
                <w:b w:val="0"/>
                <w:bCs w:val="0"/>
              </w:rPr>
              <w:fldChar w:fldCharType="end"/>
            </w:r>
            <w:bookmarkEnd w:id="2"/>
          </w:p>
          <w:p w14:paraId="60FBDF9E" w14:textId="77777777" w:rsidR="00FD08FE" w:rsidRDefault="00FD08FE">
            <w:pPr>
              <w:pStyle w:val="TempFillinBold"/>
              <w:rPr>
                <w:rFonts w:ascii="Arial" w:hAnsi="Arial" w:cs="Arial"/>
              </w:rPr>
            </w:pPr>
          </w:p>
        </w:tc>
      </w:tr>
      <w:tr w:rsidR="00FD08FE" w14:paraId="5A3FBEF5" w14:textId="77777777">
        <w:trPr>
          <w:trHeight w:val="240"/>
          <w:jc w:val="center"/>
        </w:trPr>
        <w:tc>
          <w:tcPr>
            <w:tcW w:w="10818" w:type="dxa"/>
            <w:gridSpan w:val="2"/>
          </w:tcPr>
          <w:p w14:paraId="619B6BDC" w14:textId="77777777" w:rsidR="00FD08FE" w:rsidRDefault="00FD08FE">
            <w:pPr>
              <w:pStyle w:val="TempNormal1"/>
              <w:rPr>
                <w:rFonts w:ascii="Arial" w:hAnsi="Arial" w:cs="Arial"/>
              </w:rPr>
            </w:pPr>
          </w:p>
          <w:p w14:paraId="2285C299" w14:textId="77777777" w:rsidR="00FD08FE" w:rsidRDefault="002F4DFE">
            <w:pPr>
              <w:pStyle w:val="TempNormal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 acknowledge that the information provided herein is true and complete.</w:t>
            </w:r>
          </w:p>
          <w:p w14:paraId="00871BBC" w14:textId="77777777" w:rsidR="00FD08FE" w:rsidRDefault="00FD08FE">
            <w:pPr>
              <w:pStyle w:val="TempNormal1"/>
              <w:rPr>
                <w:rFonts w:ascii="Arial" w:hAnsi="Arial" w:cs="Arial"/>
              </w:rPr>
            </w:pPr>
          </w:p>
        </w:tc>
      </w:tr>
      <w:tr w:rsidR="00FD08FE" w14:paraId="05005830" w14:textId="77777777">
        <w:trPr>
          <w:trHeight w:val="240"/>
          <w:jc w:val="center"/>
        </w:trPr>
        <w:tc>
          <w:tcPr>
            <w:tcW w:w="10818" w:type="dxa"/>
            <w:gridSpan w:val="2"/>
          </w:tcPr>
          <w:p w14:paraId="3D6F2D9C" w14:textId="7E6F4AF4" w:rsidR="001100AE" w:rsidRDefault="002F4DFE">
            <w:pPr>
              <w:pStyle w:val="TempFillinBold"/>
              <w:rPr>
                <w:rFonts w:ascii="Arial" w:hAnsi="Arial" w:cs="Arial"/>
              </w:rPr>
            </w:pPr>
            <w:r w:rsidRPr="00C05535">
              <w:rPr>
                <w:rFonts w:ascii="Arial" w:hAnsi="Arial" w:cs="Arial"/>
                <w:highlight w:val="yellow"/>
              </w:rPr>
              <w:t>Investigator signature:</w:t>
            </w:r>
            <w:r>
              <w:rPr>
                <w:rFonts w:ascii="Arial" w:hAnsi="Arial" w:cs="Arial"/>
              </w:rPr>
              <w:t xml:space="preserve">     </w:t>
            </w:r>
          </w:p>
          <w:p w14:paraId="293B4E95" w14:textId="77777777" w:rsidR="001100AE" w:rsidRDefault="001100AE">
            <w:pPr>
              <w:pStyle w:val="TempFillinBold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anchor distT="0" distB="0" distL="114300" distR="114300" simplePos="0" relativeHeight="251658240" behindDoc="0" locked="0" layoutInCell="1" allowOverlap="1" wp14:editId="5027FDAA">
                  <wp:simplePos x="0" y="0"/>
                  <wp:positionH relativeFrom="column">
                    <wp:posOffset>1214755</wp:posOffset>
                  </wp:positionH>
                  <wp:positionV relativeFrom="paragraph">
                    <wp:posOffset>-162560</wp:posOffset>
                  </wp:positionV>
                  <wp:extent cx="1024890" cy="262255"/>
                  <wp:effectExtent l="0" t="0" r="0" b="0"/>
                  <wp:wrapThrough wrapText="bothSides">
                    <wp:wrapPolygon edited="0">
                      <wp:start x="0" y="0"/>
                      <wp:lineTo x="0" y="18828"/>
                      <wp:lineTo x="20877" y="18828"/>
                      <wp:lineTo x="20877" y="0"/>
                      <wp:lineTo x="0" y="0"/>
                    </wp:wrapPolygon>
                  </wp:wrapThrough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24890" cy="262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2F4DFE">
              <w:rPr>
                <w:rFonts w:ascii="Arial" w:hAnsi="Arial" w:cs="Arial"/>
              </w:rPr>
              <w:t xml:space="preserve">                                                                                  </w:t>
            </w:r>
          </w:p>
          <w:p w14:paraId="5A8D97AB" w14:textId="0D7C3F2C" w:rsidR="00FD08FE" w:rsidRPr="001100AE" w:rsidRDefault="002F4DFE">
            <w:pPr>
              <w:pStyle w:val="TempFillinBold"/>
              <w:rPr>
                <w:rFonts w:ascii="Arial" w:hAnsi="Arial" w:cs="Arial"/>
                <w:b w:val="0"/>
              </w:rPr>
            </w:pPr>
            <w:r w:rsidRPr="00C05535">
              <w:rPr>
                <w:rFonts w:ascii="Arial" w:hAnsi="Arial" w:cs="Arial"/>
                <w:highlight w:val="yellow"/>
              </w:rPr>
              <w:t>Date:</w:t>
            </w:r>
            <w:r w:rsidR="001100AE">
              <w:rPr>
                <w:rFonts w:ascii="Arial" w:hAnsi="Arial" w:cs="Arial"/>
              </w:rPr>
              <w:t xml:space="preserve"> </w:t>
            </w:r>
            <w:r w:rsidR="001100AE">
              <w:rPr>
                <w:rFonts w:ascii="Arial" w:hAnsi="Arial" w:cs="Arial"/>
                <w:b w:val="0"/>
              </w:rPr>
              <w:t>September 5, 2017</w:t>
            </w:r>
          </w:p>
        </w:tc>
      </w:tr>
      <w:tr w:rsidR="00FD08FE" w14:paraId="392EA952" w14:textId="77777777">
        <w:trPr>
          <w:trHeight w:val="240"/>
          <w:jc w:val="center"/>
        </w:trPr>
        <w:tc>
          <w:tcPr>
            <w:tcW w:w="10818" w:type="dxa"/>
            <w:gridSpan w:val="2"/>
          </w:tcPr>
          <w:p w14:paraId="7943CD7A" w14:textId="77777777" w:rsidR="00FD08FE" w:rsidRDefault="00FD08FE">
            <w:pPr>
              <w:pStyle w:val="TempNormal1"/>
              <w:rPr>
                <w:rFonts w:ascii="Arial" w:hAnsi="Arial" w:cs="Arial"/>
              </w:rPr>
            </w:pPr>
          </w:p>
        </w:tc>
      </w:tr>
    </w:tbl>
    <w:p w14:paraId="4E228D20" w14:textId="77777777" w:rsidR="00FD08FE" w:rsidRDefault="00FD08FE">
      <w:pPr>
        <w:jc w:val="center"/>
        <w:rPr>
          <w:sz w:val="16"/>
          <w:szCs w:val="16"/>
        </w:rPr>
      </w:pPr>
    </w:p>
    <w:tbl>
      <w:tblPr>
        <w:tblW w:w="10800" w:type="dxa"/>
        <w:jc w:val="center"/>
        <w:tblLook w:val="01E0" w:firstRow="1" w:lastRow="1" w:firstColumn="1" w:lastColumn="1" w:noHBand="0" w:noVBand="0"/>
      </w:tblPr>
      <w:tblGrid>
        <w:gridCol w:w="10800"/>
      </w:tblGrid>
      <w:tr w:rsidR="00FD08FE" w14:paraId="1B7081BA" w14:textId="77777777">
        <w:trPr>
          <w:jc w:val="center"/>
        </w:trPr>
        <w:tc>
          <w:tcPr>
            <w:tcW w:w="10800" w:type="dxa"/>
          </w:tcPr>
          <w:p w14:paraId="1E8CD267" w14:textId="77777777" w:rsidR="00FD08FE" w:rsidRDefault="00FD08FE" w:rsidP="002F4DFE">
            <w:pPr>
              <w:pStyle w:val="TempNormal1"/>
            </w:pPr>
          </w:p>
        </w:tc>
      </w:tr>
    </w:tbl>
    <w:p w14:paraId="462D7AE9" w14:textId="77777777" w:rsidR="00FD08FE" w:rsidRDefault="00FD08FE" w:rsidP="002F4DFE">
      <w:pPr>
        <w:pStyle w:val="Heading1"/>
        <w:numPr>
          <w:ilvl w:val="0"/>
          <w:numId w:val="0"/>
        </w:numPr>
        <w:spacing w:before="0" w:after="0"/>
        <w:rPr>
          <w:rFonts w:ascii="Arial" w:hAnsi="Arial" w:cs="Arial"/>
          <w:b w:val="0"/>
          <w:bCs w:val="0"/>
          <w:i/>
          <w:iCs/>
          <w:caps w:val="0"/>
          <w:color w:val="A21223"/>
        </w:rPr>
      </w:pPr>
    </w:p>
    <w:p w14:paraId="59D11B47" w14:textId="77777777" w:rsidR="00FD08FE" w:rsidRDefault="00FD08FE">
      <w:pPr>
        <w:jc w:val="center"/>
        <w:rPr>
          <w:sz w:val="16"/>
          <w:szCs w:val="16"/>
        </w:rPr>
      </w:pPr>
    </w:p>
    <w:p w14:paraId="46105C71" w14:textId="77777777" w:rsidR="00FD08FE" w:rsidRPr="002F4DFE" w:rsidRDefault="002F4DFE" w:rsidP="002F4DFE">
      <w:pPr>
        <w:pStyle w:val="Heading1"/>
        <w:numPr>
          <w:ilvl w:val="0"/>
          <w:numId w:val="0"/>
        </w:numPr>
        <w:spacing w:before="0" w:after="0"/>
        <w:jc w:val="center"/>
        <w:rPr>
          <w:rFonts w:ascii="Arial" w:hAnsi="Arial" w:cs="Arial"/>
          <w:b w:val="0"/>
          <w:bCs w:val="0"/>
          <w:i/>
          <w:iCs/>
          <w:caps w:val="0"/>
          <w:color w:val="A21223"/>
        </w:rPr>
        <w:sectPr w:rsidR="00FD08FE" w:rsidRPr="002F4DFE">
          <w:headerReference w:type="default" r:id="rId11"/>
          <w:footerReference w:type="default" r:id="rId12"/>
          <w:headerReference w:type="first" r:id="rId13"/>
          <w:pgSz w:w="12240" w:h="15840"/>
          <w:pgMar w:top="1440" w:right="1800" w:bottom="1440" w:left="1800" w:header="720" w:footer="720" w:gutter="0"/>
          <w:cols w:space="720"/>
          <w:titlePg/>
          <w:docGrid w:linePitch="360"/>
        </w:sectPr>
      </w:pPr>
      <w:r>
        <w:rPr>
          <w:rFonts w:ascii="Arial" w:hAnsi="Arial" w:cs="Arial"/>
          <w:b w:val="0"/>
          <w:bCs w:val="0"/>
          <w:i/>
          <w:iCs/>
          <w:caps w:val="0"/>
          <w:color w:val="A21223"/>
        </w:rPr>
        <w:t>Please sign the completed form and</w:t>
      </w:r>
      <w:r w:rsidR="00E74698">
        <w:rPr>
          <w:rFonts w:ascii="Arial" w:hAnsi="Arial" w:cs="Arial"/>
          <w:b w:val="0"/>
          <w:bCs w:val="0"/>
          <w:i/>
          <w:iCs/>
          <w:caps w:val="0"/>
          <w:color w:val="A21223"/>
        </w:rPr>
        <w:t xml:space="preserve"> forward it by</w:t>
      </w:r>
      <w:r w:rsidR="008041FF">
        <w:rPr>
          <w:rFonts w:ascii="Arial" w:hAnsi="Arial" w:cs="Arial"/>
          <w:b w:val="0"/>
          <w:bCs w:val="0"/>
          <w:i/>
          <w:iCs/>
          <w:caps w:val="0"/>
          <w:color w:val="A21223"/>
        </w:rPr>
        <w:t xml:space="preserve"> </w:t>
      </w:r>
      <w:r>
        <w:rPr>
          <w:rFonts w:ascii="Arial" w:hAnsi="Arial" w:cs="Arial"/>
          <w:b w:val="0"/>
          <w:bCs w:val="0"/>
          <w:i/>
          <w:iCs/>
          <w:caps w:val="0"/>
          <w:color w:val="A21223"/>
        </w:rPr>
        <w:t>e</w:t>
      </w:r>
      <w:r w:rsidR="00376969">
        <w:rPr>
          <w:rFonts w:ascii="Arial" w:hAnsi="Arial" w:cs="Arial"/>
          <w:b w:val="0"/>
          <w:bCs w:val="0"/>
          <w:i/>
          <w:iCs/>
          <w:caps w:val="0"/>
          <w:color w:val="A21223"/>
        </w:rPr>
        <w:t>-</w:t>
      </w:r>
      <w:r w:rsidR="00E74698">
        <w:rPr>
          <w:rFonts w:ascii="Arial" w:hAnsi="Arial" w:cs="Arial"/>
          <w:b w:val="0"/>
          <w:bCs w:val="0"/>
          <w:i/>
          <w:iCs/>
          <w:caps w:val="0"/>
          <w:color w:val="A21223"/>
        </w:rPr>
        <w:t xml:space="preserve">mail </w:t>
      </w:r>
      <w:r w:rsidR="008041FF">
        <w:rPr>
          <w:rFonts w:ascii="Arial" w:hAnsi="Arial" w:cs="Arial"/>
          <w:b w:val="0"/>
          <w:bCs w:val="0"/>
          <w:i/>
          <w:iCs/>
          <w:caps w:val="0"/>
          <w:color w:val="A21223"/>
        </w:rPr>
        <w:t xml:space="preserve">to </w:t>
      </w:r>
      <w:r w:rsidR="00E74698">
        <w:rPr>
          <w:rFonts w:ascii="Arial" w:hAnsi="Arial" w:cs="Arial"/>
          <w:b w:val="0"/>
          <w:bCs w:val="0"/>
          <w:i/>
          <w:iCs/>
          <w:caps w:val="0"/>
          <w:color w:val="A21223"/>
        </w:rPr>
        <w:t>MTAS@iu</w:t>
      </w:r>
      <w:r>
        <w:rPr>
          <w:rFonts w:ascii="Arial" w:hAnsi="Arial" w:cs="Arial"/>
          <w:b w:val="0"/>
          <w:bCs w:val="0"/>
          <w:i/>
          <w:iCs/>
          <w:caps w:val="0"/>
          <w:color w:val="A21223"/>
        </w:rPr>
        <w:t>.edu.  Include Attachment A and the Provider’s Material Transfer Agreement, if applicable.</w:t>
      </w:r>
    </w:p>
    <w:tbl>
      <w:tblPr>
        <w:tblW w:w="10800" w:type="dxa"/>
        <w:tblInd w:w="-972" w:type="dxa"/>
        <w:tblLook w:val="01E0" w:firstRow="1" w:lastRow="1" w:firstColumn="1" w:lastColumn="1" w:noHBand="0" w:noVBand="0"/>
      </w:tblPr>
      <w:tblGrid>
        <w:gridCol w:w="10800"/>
      </w:tblGrid>
      <w:tr w:rsidR="00FD08FE" w14:paraId="171F043E" w14:textId="77777777">
        <w:tc>
          <w:tcPr>
            <w:tcW w:w="10800" w:type="dxa"/>
          </w:tcPr>
          <w:p w14:paraId="7CB7393B" w14:textId="77777777" w:rsidR="00FD08FE" w:rsidRPr="00301241" w:rsidRDefault="002F4DFE">
            <w:pPr>
              <w:jc w:val="center"/>
              <w:rPr>
                <w:rFonts w:ascii="Arial" w:hAnsi="Arial" w:cs="Arial"/>
                <w:color w:val="A21223"/>
                <w:spacing w:val="20"/>
                <w:sz w:val="32"/>
                <w:szCs w:val="3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301241">
              <w:rPr>
                <w:rFonts w:ascii="Arial" w:hAnsi="Arial" w:cs="Arial"/>
                <w:color w:val="A21223"/>
                <w:spacing w:val="20"/>
                <w:sz w:val="32"/>
                <w:szCs w:val="3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lastRenderedPageBreak/>
              <w:t>Material Transfer Agreement Information Sheet</w:t>
            </w:r>
          </w:p>
          <w:p w14:paraId="1C1B9900" w14:textId="77777777" w:rsidR="00FD08FE" w:rsidRDefault="002F4DFE">
            <w:pPr>
              <w:pStyle w:val="Footer"/>
              <w:jc w:val="center"/>
              <w:rPr>
                <w:rFonts w:ascii="Arial" w:hAnsi="Arial" w:cs="Arial"/>
                <w:i/>
                <w:iCs/>
                <w:color w:val="A21223"/>
                <w:sz w:val="16"/>
                <w:szCs w:val="16"/>
                <w:lang w:val="fr-FR"/>
              </w:rPr>
            </w:pPr>
            <w:r w:rsidRPr="00301241">
              <w:rPr>
                <w:rFonts w:ascii="Arial Narrow" w:hAnsi="Arial Narrow" w:cs="Arial Narrow"/>
                <w:b/>
                <w:bCs/>
                <w:i/>
                <w:iCs/>
                <w:color w:val="A21223"/>
                <w:spacing w:val="20"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Indiana University as Recipient</w:t>
            </w:r>
            <w:r>
              <w:rPr>
                <w:rFonts w:ascii="Arial" w:hAnsi="Arial" w:cs="Arial"/>
                <w:i/>
                <w:iCs/>
                <w:color w:val="A21223"/>
                <w:sz w:val="16"/>
                <w:szCs w:val="16"/>
                <w:lang w:val="fr-FR"/>
              </w:rPr>
              <w:t xml:space="preserve"> </w:t>
            </w:r>
          </w:p>
          <w:p w14:paraId="69C9658C" w14:textId="77777777" w:rsidR="00FD08FE" w:rsidRDefault="00FD08FE">
            <w:pPr>
              <w:pStyle w:val="Footer"/>
              <w:jc w:val="center"/>
              <w:rPr>
                <w:rFonts w:ascii="Arial" w:hAnsi="Arial" w:cs="Arial"/>
                <w:i/>
                <w:iCs/>
                <w:color w:val="A21223"/>
                <w:sz w:val="16"/>
                <w:szCs w:val="16"/>
                <w:lang w:val="fr-FR"/>
              </w:rPr>
            </w:pPr>
          </w:p>
          <w:p w14:paraId="6E498FD0" w14:textId="77777777" w:rsidR="00FD08FE" w:rsidRDefault="002F4DFE">
            <w:pPr>
              <w:pStyle w:val="Footer"/>
              <w:jc w:val="center"/>
              <w:rPr>
                <w:rFonts w:ascii="Arial" w:hAnsi="Arial" w:cs="Arial"/>
                <w:i/>
                <w:iCs/>
                <w:color w:val="A21223"/>
                <w:sz w:val="24"/>
                <w:szCs w:val="24"/>
                <w:lang w:val="fr-FR"/>
              </w:rPr>
            </w:pPr>
            <w:r w:rsidRPr="00301241">
              <w:rPr>
                <w:rFonts w:ascii="Arial" w:hAnsi="Arial" w:cs="Arial"/>
                <w:i/>
                <w:iCs/>
                <w:color w:val="A21223"/>
                <w:spacing w:val="20"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Attachment A:</w:t>
            </w:r>
            <w:r w:rsidRPr="00301241">
              <w:rPr>
                <w:rFonts w:ascii="Arial" w:hAnsi="Arial" w:cs="Arial"/>
                <w:color w:val="A21223"/>
                <w:spacing w:val="20"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Research Plan</w:t>
            </w:r>
          </w:p>
        </w:tc>
      </w:tr>
      <w:tr w:rsidR="00FD08FE" w14:paraId="3633B2F3" w14:textId="77777777">
        <w:tc>
          <w:tcPr>
            <w:tcW w:w="10800" w:type="dxa"/>
          </w:tcPr>
          <w:p w14:paraId="1BF284BC" w14:textId="77777777" w:rsidR="00FD08FE" w:rsidRPr="00301241" w:rsidRDefault="00FD08FE">
            <w:pPr>
              <w:pStyle w:val="Footer"/>
              <w:jc w:val="center"/>
              <w:rPr>
                <w:rFonts w:ascii="Arial" w:hAnsi="Arial" w:cs="Arial"/>
                <w:spacing w:val="20"/>
                <w:sz w:val="16"/>
                <w:szCs w:val="1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14:paraId="41DADB57" w14:textId="77777777" w:rsidR="00FD08FE" w:rsidRPr="00301241" w:rsidRDefault="00FD08FE">
            <w:pPr>
              <w:pStyle w:val="Footer"/>
              <w:jc w:val="center"/>
              <w:rPr>
                <w:rFonts w:ascii="Arial" w:hAnsi="Arial" w:cs="Arial"/>
                <w:spacing w:val="20"/>
                <w:sz w:val="16"/>
                <w:szCs w:val="1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14:paraId="041D778B" w14:textId="761B8B03" w:rsidR="00FD08FE" w:rsidRDefault="002F4DFE">
            <w:pPr>
              <w:pStyle w:val="TempFillinBold"/>
              <w:rPr>
                <w:rFonts w:ascii="Arial" w:hAnsi="Arial" w:cs="Arial"/>
              </w:rPr>
            </w:pPr>
            <w:r w:rsidRPr="00C05535">
              <w:rPr>
                <w:rFonts w:ascii="Arial" w:hAnsi="Arial" w:cs="Arial"/>
                <w:highlight w:val="yellow"/>
              </w:rPr>
              <w:t>Please enter a brief description of your research:</w:t>
            </w:r>
            <w:r>
              <w:rPr>
                <w:rFonts w:ascii="Arial" w:hAnsi="Arial" w:cs="Arial"/>
              </w:rPr>
              <w:t xml:space="preserve">  </w:t>
            </w:r>
            <w:r w:rsidR="001100AE">
              <w:rPr>
                <w:rFonts w:ascii="Arial" w:hAnsi="Arial" w:cs="Arial"/>
                <w:b w:val="0"/>
              </w:rPr>
              <w:t xml:space="preserve">My laboratory is interested in the generation and maintenance of biodiversity, especially in microbial systems. A major approach that we use is to controlled laboratory conditions to understand how different lineages evolve different environmental conditions. We currently have such long-term experiments running for seven strains of bacteria. The </w:t>
            </w:r>
            <w:r w:rsidR="001100AE" w:rsidRPr="001100AE">
              <w:rPr>
                <w:rFonts w:ascii="Arial" w:hAnsi="Arial" w:cs="Arial"/>
                <w:b w:val="0"/>
                <w:i/>
              </w:rPr>
              <w:t xml:space="preserve">Mycoplasma </w:t>
            </w:r>
            <w:r w:rsidR="001100AE">
              <w:rPr>
                <w:rFonts w:ascii="Arial" w:hAnsi="Arial" w:cs="Arial"/>
                <w:b w:val="0"/>
              </w:rPr>
              <w:t xml:space="preserve">strains here present a unique opportunity since they have the smallest genomes of all free-living bacteria. They have also synthetically reduced this genome thus allowing us to address questions about the minimal set of genes needed for life and how such a genome </w:t>
            </w:r>
            <w:r w:rsidR="00BC0D45">
              <w:rPr>
                <w:rFonts w:ascii="Arial" w:hAnsi="Arial" w:cs="Arial"/>
                <w:b w:val="0"/>
              </w:rPr>
              <w:t xml:space="preserve">accumulates mutations. We will grow and transfer the </w:t>
            </w:r>
            <w:r w:rsidR="00BC0D45" w:rsidRPr="001100AE">
              <w:rPr>
                <w:rFonts w:ascii="Arial" w:hAnsi="Arial" w:cs="Arial"/>
                <w:b w:val="0"/>
                <w:i/>
              </w:rPr>
              <w:t xml:space="preserve">Mycoplasma </w:t>
            </w:r>
            <w:r w:rsidR="00BC0D45">
              <w:rPr>
                <w:rFonts w:ascii="Arial" w:hAnsi="Arial" w:cs="Arial"/>
                <w:b w:val="0"/>
              </w:rPr>
              <w:t>strains</w:t>
            </w:r>
            <w:r w:rsidR="00BC0D45">
              <w:rPr>
                <w:rFonts w:ascii="Arial" w:hAnsi="Arial" w:cs="Arial"/>
                <w:b w:val="0"/>
              </w:rPr>
              <w:t xml:space="preserve"> using standard microbiological methods and handle the samples and waste using proper protocol.</w:t>
            </w:r>
            <w:bookmarkStart w:id="3" w:name="_GoBack"/>
            <w:bookmarkEnd w:id="3"/>
          </w:p>
          <w:p w14:paraId="797FC84A" w14:textId="77777777" w:rsidR="00FD08FE" w:rsidRPr="00301241" w:rsidRDefault="00FD08FE">
            <w:pPr>
              <w:pStyle w:val="Footer"/>
              <w:rPr>
                <w:rFonts w:ascii="Arial" w:hAnsi="Arial" w:cs="Arial"/>
                <w:spacing w:val="20"/>
                <w:sz w:val="16"/>
                <w:szCs w:val="1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</w:tr>
    </w:tbl>
    <w:p w14:paraId="7864D5B0" w14:textId="77777777" w:rsidR="00FD08FE" w:rsidRDefault="00FD08FE">
      <w:pPr>
        <w:pStyle w:val="Heading1"/>
        <w:numPr>
          <w:ilvl w:val="0"/>
          <w:numId w:val="0"/>
        </w:numPr>
        <w:spacing w:before="0" w:after="0"/>
        <w:jc w:val="center"/>
        <w:rPr>
          <w:rFonts w:ascii="Arial" w:hAnsi="Arial" w:cs="Arial"/>
          <w:b w:val="0"/>
          <w:bCs w:val="0"/>
          <w:i/>
          <w:iCs/>
          <w:caps w:val="0"/>
          <w:color w:val="A21223"/>
        </w:rPr>
      </w:pPr>
    </w:p>
    <w:p w14:paraId="4F66B0BB" w14:textId="77777777" w:rsidR="00FD08FE" w:rsidRDefault="00FD08FE">
      <w:pPr>
        <w:pStyle w:val="Heading1"/>
        <w:numPr>
          <w:ilvl w:val="0"/>
          <w:numId w:val="0"/>
        </w:numPr>
        <w:spacing w:before="0" w:after="0"/>
        <w:jc w:val="center"/>
        <w:rPr>
          <w:rFonts w:ascii="Arial" w:hAnsi="Arial" w:cs="Arial"/>
          <w:b w:val="0"/>
          <w:bCs w:val="0"/>
          <w:i/>
          <w:iCs/>
          <w:caps w:val="0"/>
          <w:color w:val="A21223"/>
        </w:rPr>
      </w:pPr>
    </w:p>
    <w:p w14:paraId="3196D013" w14:textId="77777777" w:rsidR="00FD08FE" w:rsidRDefault="00FD08FE" w:rsidP="002F4DFE">
      <w:pPr>
        <w:pStyle w:val="Footer"/>
        <w:numPr>
          <w:ins w:id="4" w:author="Author"/>
        </w:numPr>
        <w:jc w:val="center"/>
        <w:rPr>
          <w:lang w:val="fr-FR"/>
        </w:rPr>
      </w:pPr>
    </w:p>
    <w:sectPr w:rsidR="00FD08FE" w:rsidSect="00FD08F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A2F3B3C" w14:textId="77777777" w:rsidR="001100AE" w:rsidRDefault="001100AE">
      <w:r>
        <w:separator/>
      </w:r>
    </w:p>
  </w:endnote>
  <w:endnote w:type="continuationSeparator" w:id="0">
    <w:p w14:paraId="2F303497" w14:textId="77777777" w:rsidR="001100AE" w:rsidRDefault="001100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Arial Narrow">
    <w:panose1 w:val="020B0506020202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37A4C97" w14:textId="77777777" w:rsidR="001100AE" w:rsidRDefault="001100AE">
    <w:pPr>
      <w:pStyle w:val="Footer"/>
      <w:framePr w:wrap="auto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BC0D45">
      <w:rPr>
        <w:rStyle w:val="PageNumber"/>
        <w:noProof/>
      </w:rPr>
      <w:t>2</w:t>
    </w:r>
    <w:r>
      <w:rPr>
        <w:rStyle w:val="PageNumber"/>
      </w:rPr>
      <w:fldChar w:fldCharType="end"/>
    </w:r>
  </w:p>
  <w:p w14:paraId="05D8FBB9" w14:textId="77777777" w:rsidR="001100AE" w:rsidRDefault="001100AE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1B93017" w14:textId="77777777" w:rsidR="001100AE" w:rsidRDefault="001100AE">
      <w:r>
        <w:separator/>
      </w:r>
    </w:p>
  </w:footnote>
  <w:footnote w:type="continuationSeparator" w:id="0">
    <w:p w14:paraId="35D53B48" w14:textId="77777777" w:rsidR="001100AE" w:rsidRDefault="001100A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720" w:type="dxa"/>
      <w:tblInd w:w="108" w:type="dxa"/>
      <w:tblLayout w:type="fixed"/>
      <w:tblLook w:val="0000" w:firstRow="0" w:lastRow="0" w:firstColumn="0" w:lastColumn="0" w:noHBand="0" w:noVBand="0"/>
    </w:tblPr>
    <w:tblGrid>
      <w:gridCol w:w="1620"/>
      <w:gridCol w:w="8100"/>
    </w:tblGrid>
    <w:tr w:rsidR="001100AE" w14:paraId="60EAF962" w14:textId="77777777">
      <w:tc>
        <w:tcPr>
          <w:tcW w:w="1620" w:type="dxa"/>
        </w:tcPr>
        <w:p w14:paraId="2A35A668" w14:textId="77777777" w:rsidR="001100AE" w:rsidRDefault="001100AE">
          <w:pPr>
            <w:rPr>
              <w:rFonts w:ascii="Arial" w:hAnsi="Arial" w:cs="Arial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5DDB6A58" wp14:editId="458BAB6D">
                    <wp:simplePos x="0" y="0"/>
                    <wp:positionH relativeFrom="column">
                      <wp:posOffset>114300</wp:posOffset>
                    </wp:positionH>
                    <wp:positionV relativeFrom="paragraph">
                      <wp:posOffset>685800</wp:posOffset>
                    </wp:positionV>
                    <wp:extent cx="5760720" cy="0"/>
                    <wp:effectExtent l="9525" t="9525" r="11430" b="9525"/>
                    <wp:wrapNone/>
                    <wp:docPr id="4" name="Line 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576072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808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 xmlns:w15="http://schemas.microsoft.com/office/word/2012/wordml">
                <w:pict>
                  <v:line w14:anchorId="431168D7" id="Line 1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pt,54pt" to="462.6pt,5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" strokecolor="gray"/>
                </w:pict>
              </mc:Fallback>
            </mc:AlternateContent>
          </w:r>
          <w:r>
            <w:rPr>
              <w:rFonts w:ascii="Arial" w:hAnsi="Arial" w:cs="Arial"/>
              <w:noProof/>
            </w:rPr>
            <w:drawing>
              <wp:inline distT="0" distB="0" distL="0" distR="0" wp14:anchorId="1A3C5F4C" wp14:editId="1920B344">
                <wp:extent cx="721360" cy="721360"/>
                <wp:effectExtent l="0" t="0" r="2540" b="254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1360" cy="721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100" w:type="dxa"/>
        </w:tcPr>
        <w:p w14:paraId="673DB261" w14:textId="77777777" w:rsidR="001100AE" w:rsidRDefault="001100AE" w:rsidP="003B0642">
          <w:pPr>
            <w:overflowPunct w:val="0"/>
            <w:adjustRightInd w:val="0"/>
            <w:rPr>
              <w:rFonts w:ascii="Arial" w:hAnsi="Arial" w:cs="Arial"/>
              <w:b/>
              <w:bCs/>
              <w:kern w:val="28"/>
              <w:sz w:val="18"/>
              <w:szCs w:val="18"/>
            </w:rPr>
          </w:pPr>
          <w:r>
            <w:rPr>
              <w:rFonts w:ascii="Arial" w:hAnsi="Arial" w:cs="Arial"/>
              <w:b/>
              <w:bCs/>
              <w:kern w:val="28"/>
              <w:sz w:val="18"/>
              <w:szCs w:val="18"/>
            </w:rPr>
            <w:t xml:space="preserve">Indiana University Office of Research Administration                     </w:t>
          </w:r>
          <w:r>
            <w:rPr>
              <w:rFonts w:ascii="Arial" w:hAnsi="Arial" w:cs="Arial"/>
              <w:bCs/>
              <w:kern w:val="28"/>
              <w:sz w:val="18"/>
              <w:szCs w:val="18"/>
            </w:rPr>
            <w:t xml:space="preserve">       </w:t>
          </w:r>
          <w:r>
            <w:rPr>
              <w:rFonts w:ascii="Arial" w:hAnsi="Arial" w:cs="Arial"/>
              <w:b/>
              <w:bCs/>
              <w:kern w:val="28"/>
              <w:sz w:val="18"/>
              <w:szCs w:val="18"/>
            </w:rPr>
            <w:t xml:space="preserve">                      </w:t>
          </w:r>
        </w:p>
        <w:p w14:paraId="44F121D5" w14:textId="77777777" w:rsidR="001100AE" w:rsidRDefault="001100AE" w:rsidP="003B0642">
          <w:pPr>
            <w:overflowPunct w:val="0"/>
            <w:adjustRightInd w:val="0"/>
            <w:rPr>
              <w:rFonts w:ascii="Arial" w:hAnsi="Arial" w:cs="Arial"/>
              <w:kern w:val="28"/>
              <w:sz w:val="14"/>
              <w:szCs w:val="14"/>
            </w:rPr>
          </w:pPr>
          <w:r>
            <w:rPr>
              <w:rFonts w:ascii="Arial" w:hAnsi="Arial" w:cs="Arial"/>
              <w:kern w:val="28"/>
              <w:sz w:val="14"/>
              <w:szCs w:val="14"/>
            </w:rPr>
            <w:t>980 Indiana Avenue, Second Floor</w:t>
          </w:r>
        </w:p>
        <w:p w14:paraId="71ABC61D" w14:textId="77777777" w:rsidR="001100AE" w:rsidRDefault="001100AE" w:rsidP="003B0642">
          <w:pPr>
            <w:widowControl w:val="0"/>
            <w:overflowPunct w:val="0"/>
            <w:autoSpaceDE w:val="0"/>
            <w:autoSpaceDN w:val="0"/>
            <w:adjustRightInd w:val="0"/>
            <w:rPr>
              <w:rFonts w:ascii="Arial" w:hAnsi="Arial" w:cs="Arial"/>
              <w:color w:val="000000"/>
              <w:kern w:val="28"/>
              <w:sz w:val="14"/>
              <w:szCs w:val="14"/>
            </w:rPr>
          </w:pPr>
          <w:r>
            <w:rPr>
              <w:rFonts w:ascii="Arial" w:hAnsi="Arial" w:cs="Arial"/>
              <w:color w:val="000000"/>
              <w:kern w:val="28"/>
              <w:sz w:val="14"/>
              <w:szCs w:val="14"/>
            </w:rPr>
            <w:t>Indianapolis, IN  46202</w:t>
          </w:r>
        </w:p>
        <w:p w14:paraId="65DC294A" w14:textId="77777777" w:rsidR="001100AE" w:rsidRDefault="001100AE" w:rsidP="003B0642">
          <w:pPr>
            <w:widowControl w:val="0"/>
            <w:overflowPunct w:val="0"/>
            <w:autoSpaceDE w:val="0"/>
            <w:autoSpaceDN w:val="0"/>
            <w:adjustRightInd w:val="0"/>
            <w:rPr>
              <w:rFonts w:ascii="Arial" w:hAnsi="Arial" w:cs="Arial"/>
              <w:color w:val="000000"/>
              <w:kern w:val="28"/>
              <w:sz w:val="14"/>
              <w:szCs w:val="14"/>
              <w:lang w:val="fr-FR"/>
            </w:rPr>
          </w:pPr>
          <w:r>
            <w:rPr>
              <w:rFonts w:ascii="Arial" w:hAnsi="Arial" w:cs="Arial"/>
              <w:color w:val="000000"/>
              <w:kern w:val="28"/>
              <w:sz w:val="14"/>
              <w:szCs w:val="14"/>
              <w:lang w:val="fr-FR"/>
            </w:rPr>
            <w:t xml:space="preserve">Phone: (317) 278-3473    </w:t>
          </w:r>
        </w:p>
        <w:p w14:paraId="4A28E54E" w14:textId="77777777" w:rsidR="001100AE" w:rsidRDefault="001100AE" w:rsidP="003B0642">
          <w:pPr>
            <w:widowControl w:val="0"/>
            <w:overflowPunct w:val="0"/>
            <w:autoSpaceDE w:val="0"/>
            <w:autoSpaceDN w:val="0"/>
            <w:adjustRightInd w:val="0"/>
            <w:rPr>
              <w:rFonts w:ascii="Arial" w:hAnsi="Arial" w:cs="Arial"/>
              <w:color w:val="000000"/>
              <w:kern w:val="28"/>
              <w:sz w:val="14"/>
              <w:szCs w:val="14"/>
              <w:lang w:val="fr-FR"/>
            </w:rPr>
          </w:pPr>
          <w:r>
            <w:rPr>
              <w:rFonts w:ascii="Arial" w:hAnsi="Arial" w:cs="Arial"/>
              <w:color w:val="000000"/>
              <w:kern w:val="28"/>
              <w:sz w:val="14"/>
              <w:szCs w:val="14"/>
              <w:lang w:val="fr-FR"/>
            </w:rPr>
            <w:t>E-mail : MTAS@iu.edu</w:t>
          </w:r>
        </w:p>
        <w:p w14:paraId="1DF1D0FB" w14:textId="77777777" w:rsidR="001100AE" w:rsidRDefault="001100AE">
          <w:pPr>
            <w:rPr>
              <w:rFonts w:ascii="Arial" w:hAnsi="Arial" w:cs="Arial"/>
            </w:rPr>
          </w:pPr>
        </w:p>
      </w:tc>
    </w:tr>
  </w:tbl>
  <w:p w14:paraId="316E1A64" w14:textId="77777777" w:rsidR="001100AE" w:rsidRDefault="001100AE">
    <w:pPr>
      <w:ind w:hanging="1080"/>
      <w:rPr>
        <w:rFonts w:ascii="Arial" w:hAnsi="Arial" w:cs="Arial"/>
        <w:b/>
        <w:bCs/>
        <w:spacing w:val="20"/>
        <w:sz w:val="18"/>
        <w:szCs w:val="18"/>
      </w:rPr>
    </w:pPr>
    <w:r>
      <w:rPr>
        <w:rFonts w:ascii="Arial" w:hAnsi="Arial" w:cs="Arial"/>
        <w:b/>
        <w:bCs/>
        <w:spacing w:val="20"/>
        <w:sz w:val="18"/>
        <w:szCs w:val="18"/>
      </w:rPr>
      <w:t>I N D I A N A   U N I V E R S I T Y</w:t>
    </w:r>
  </w:p>
  <w:p w14:paraId="67F7367B" w14:textId="77777777" w:rsidR="001100AE" w:rsidRDefault="001100AE">
    <w:pPr>
      <w:ind w:hanging="1080"/>
      <w:rPr>
        <w:rFonts w:ascii="Arial" w:hAnsi="Arial" w:cs="Arial"/>
        <w:b/>
        <w:bCs/>
        <w:spacing w:val="20"/>
        <w:sz w:val="18"/>
        <w:szCs w:val="18"/>
      </w:rPr>
    </w:pPr>
  </w:p>
  <w:p w14:paraId="11F209D1" w14:textId="77777777" w:rsidR="001100AE" w:rsidRDefault="001100AE">
    <w:pPr>
      <w:ind w:hanging="1080"/>
      <w:rPr>
        <w:rFonts w:ascii="Arial" w:hAnsi="Arial" w:cs="Arial"/>
        <w:b/>
        <w:bCs/>
        <w:spacing w:val="20"/>
        <w:sz w:val="18"/>
        <w:szCs w:val="18"/>
      </w:rPr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720" w:type="dxa"/>
      <w:tblInd w:w="108" w:type="dxa"/>
      <w:tblLayout w:type="fixed"/>
      <w:tblLook w:val="0000" w:firstRow="0" w:lastRow="0" w:firstColumn="0" w:lastColumn="0" w:noHBand="0" w:noVBand="0"/>
    </w:tblPr>
    <w:tblGrid>
      <w:gridCol w:w="1620"/>
      <w:gridCol w:w="8100"/>
    </w:tblGrid>
    <w:tr w:rsidR="001100AE" w14:paraId="7A482260" w14:textId="77777777">
      <w:tc>
        <w:tcPr>
          <w:tcW w:w="1620" w:type="dxa"/>
        </w:tcPr>
        <w:p w14:paraId="08D1DFFF" w14:textId="77777777" w:rsidR="001100AE" w:rsidRDefault="001100AE">
          <w:pPr>
            <w:rPr>
              <w:rFonts w:ascii="Arial" w:hAnsi="Arial" w:cs="Arial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7216" behindDoc="0" locked="0" layoutInCell="1" allowOverlap="1" wp14:anchorId="1689E437" wp14:editId="4304C169">
                    <wp:simplePos x="0" y="0"/>
                    <wp:positionH relativeFrom="column">
                      <wp:posOffset>114300</wp:posOffset>
                    </wp:positionH>
                    <wp:positionV relativeFrom="paragraph">
                      <wp:posOffset>685800</wp:posOffset>
                    </wp:positionV>
                    <wp:extent cx="5760720" cy="0"/>
                    <wp:effectExtent l="9525" t="9525" r="11430" b="9525"/>
                    <wp:wrapNone/>
                    <wp:docPr id="3" name="Line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576072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808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 xmlns:w15="http://schemas.microsoft.com/office/word/2012/wordml">
                <w:pict>
                  <v:line w14:anchorId="268AA460" id="Line 2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pt,54pt" to="462.6pt,5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" strokecolor="gray"/>
                </w:pict>
              </mc:Fallback>
            </mc:AlternateContent>
          </w:r>
          <w:r>
            <w:rPr>
              <w:rFonts w:ascii="Arial" w:hAnsi="Arial" w:cs="Arial"/>
              <w:noProof/>
            </w:rPr>
            <w:drawing>
              <wp:inline distT="0" distB="0" distL="0" distR="0" wp14:anchorId="287CB229" wp14:editId="52CBA0A4">
                <wp:extent cx="721360" cy="721360"/>
                <wp:effectExtent l="0" t="0" r="2540" b="254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1360" cy="721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100" w:type="dxa"/>
        </w:tcPr>
        <w:p w14:paraId="768AF427" w14:textId="77777777" w:rsidR="001100AE" w:rsidRDefault="001100AE" w:rsidP="00E5496F">
          <w:pPr>
            <w:overflowPunct w:val="0"/>
            <w:adjustRightInd w:val="0"/>
            <w:rPr>
              <w:rFonts w:ascii="Arial" w:hAnsi="Arial" w:cs="Arial"/>
              <w:b/>
              <w:bCs/>
              <w:kern w:val="28"/>
              <w:sz w:val="18"/>
              <w:szCs w:val="18"/>
            </w:rPr>
          </w:pPr>
          <w:r>
            <w:rPr>
              <w:rFonts w:ascii="Arial" w:hAnsi="Arial" w:cs="Arial"/>
              <w:b/>
              <w:bCs/>
              <w:kern w:val="28"/>
              <w:sz w:val="18"/>
              <w:szCs w:val="18"/>
            </w:rPr>
            <w:t xml:space="preserve">Indiana University Office of Research Administration                     </w:t>
          </w:r>
          <w:r>
            <w:rPr>
              <w:rFonts w:ascii="Arial" w:hAnsi="Arial" w:cs="Arial"/>
              <w:bCs/>
              <w:kern w:val="28"/>
              <w:sz w:val="18"/>
              <w:szCs w:val="18"/>
            </w:rPr>
            <w:t xml:space="preserve">       </w:t>
          </w:r>
          <w:r>
            <w:rPr>
              <w:rFonts w:ascii="Arial" w:hAnsi="Arial" w:cs="Arial"/>
              <w:b/>
              <w:bCs/>
              <w:kern w:val="28"/>
              <w:sz w:val="18"/>
              <w:szCs w:val="18"/>
            </w:rPr>
            <w:t xml:space="preserve">                      </w:t>
          </w:r>
        </w:p>
        <w:p w14:paraId="4BC5770D" w14:textId="77777777" w:rsidR="001100AE" w:rsidRDefault="001100AE" w:rsidP="00E5496F">
          <w:pPr>
            <w:overflowPunct w:val="0"/>
            <w:adjustRightInd w:val="0"/>
            <w:rPr>
              <w:rFonts w:ascii="Arial" w:hAnsi="Arial" w:cs="Arial"/>
              <w:kern w:val="28"/>
              <w:sz w:val="14"/>
              <w:szCs w:val="14"/>
            </w:rPr>
          </w:pPr>
          <w:r>
            <w:rPr>
              <w:rFonts w:ascii="Arial" w:hAnsi="Arial" w:cs="Arial"/>
              <w:kern w:val="28"/>
              <w:sz w:val="14"/>
              <w:szCs w:val="14"/>
            </w:rPr>
            <w:t>980 Indiana Avenue, Second Floor</w:t>
          </w:r>
        </w:p>
        <w:p w14:paraId="7175035D" w14:textId="77777777" w:rsidR="001100AE" w:rsidRDefault="001100AE" w:rsidP="00E5496F">
          <w:pPr>
            <w:widowControl w:val="0"/>
            <w:overflowPunct w:val="0"/>
            <w:autoSpaceDE w:val="0"/>
            <w:autoSpaceDN w:val="0"/>
            <w:adjustRightInd w:val="0"/>
            <w:rPr>
              <w:rFonts w:ascii="Arial" w:hAnsi="Arial" w:cs="Arial"/>
              <w:color w:val="000000"/>
              <w:kern w:val="28"/>
              <w:sz w:val="14"/>
              <w:szCs w:val="14"/>
            </w:rPr>
          </w:pPr>
          <w:r>
            <w:rPr>
              <w:rFonts w:ascii="Arial" w:hAnsi="Arial" w:cs="Arial"/>
              <w:color w:val="000000"/>
              <w:kern w:val="28"/>
              <w:sz w:val="14"/>
              <w:szCs w:val="14"/>
            </w:rPr>
            <w:t>Indianapolis, IN  46202</w:t>
          </w:r>
        </w:p>
        <w:p w14:paraId="310EF83A" w14:textId="77777777" w:rsidR="001100AE" w:rsidRDefault="001100AE" w:rsidP="00E5496F">
          <w:pPr>
            <w:widowControl w:val="0"/>
            <w:overflowPunct w:val="0"/>
            <w:autoSpaceDE w:val="0"/>
            <w:autoSpaceDN w:val="0"/>
            <w:adjustRightInd w:val="0"/>
            <w:rPr>
              <w:rFonts w:ascii="Arial" w:hAnsi="Arial" w:cs="Arial"/>
              <w:color w:val="000000"/>
              <w:kern w:val="28"/>
              <w:sz w:val="14"/>
              <w:szCs w:val="14"/>
              <w:lang w:val="fr-FR"/>
            </w:rPr>
          </w:pPr>
          <w:r>
            <w:rPr>
              <w:rFonts w:ascii="Arial" w:hAnsi="Arial" w:cs="Arial"/>
              <w:color w:val="000000"/>
              <w:kern w:val="28"/>
              <w:sz w:val="14"/>
              <w:szCs w:val="14"/>
              <w:lang w:val="fr-FR"/>
            </w:rPr>
            <w:t xml:space="preserve">Phone: (317) 278-3473    </w:t>
          </w:r>
        </w:p>
        <w:p w14:paraId="2655A336" w14:textId="77777777" w:rsidR="001100AE" w:rsidRDefault="001100AE" w:rsidP="00E5496F">
          <w:pPr>
            <w:widowControl w:val="0"/>
            <w:overflowPunct w:val="0"/>
            <w:autoSpaceDE w:val="0"/>
            <w:autoSpaceDN w:val="0"/>
            <w:adjustRightInd w:val="0"/>
            <w:rPr>
              <w:rFonts w:ascii="Arial" w:hAnsi="Arial" w:cs="Arial"/>
              <w:color w:val="000000"/>
              <w:kern w:val="28"/>
              <w:sz w:val="14"/>
              <w:szCs w:val="14"/>
              <w:lang w:val="fr-FR"/>
            </w:rPr>
          </w:pPr>
          <w:r>
            <w:rPr>
              <w:rFonts w:ascii="Arial" w:hAnsi="Arial" w:cs="Arial"/>
              <w:color w:val="000000"/>
              <w:kern w:val="28"/>
              <w:sz w:val="14"/>
              <w:szCs w:val="14"/>
              <w:lang w:val="fr-FR"/>
            </w:rPr>
            <w:t>E-mail : MTAS@iu.edu</w:t>
          </w:r>
        </w:p>
        <w:p w14:paraId="3E6315CD" w14:textId="77777777" w:rsidR="001100AE" w:rsidRDefault="001100AE">
          <w:pPr>
            <w:rPr>
              <w:rFonts w:ascii="Arial" w:hAnsi="Arial" w:cs="Arial"/>
            </w:rPr>
          </w:pPr>
        </w:p>
      </w:tc>
    </w:tr>
    <w:tr w:rsidR="001100AE" w14:paraId="433DEE56" w14:textId="77777777">
      <w:tc>
        <w:tcPr>
          <w:tcW w:w="1620" w:type="dxa"/>
        </w:tcPr>
        <w:p w14:paraId="3C5BB2F6" w14:textId="77777777" w:rsidR="001100AE" w:rsidRDefault="001100AE">
          <w:pPr>
            <w:rPr>
              <w:noProof/>
            </w:rPr>
          </w:pPr>
        </w:p>
      </w:tc>
      <w:tc>
        <w:tcPr>
          <w:tcW w:w="8100" w:type="dxa"/>
        </w:tcPr>
        <w:p w14:paraId="24ED6B66" w14:textId="77777777" w:rsidR="001100AE" w:rsidRDefault="001100AE">
          <w:pPr>
            <w:overflowPunct w:val="0"/>
            <w:adjustRightInd w:val="0"/>
            <w:rPr>
              <w:rFonts w:ascii="Arial" w:hAnsi="Arial" w:cs="Arial"/>
              <w:b/>
              <w:bCs/>
              <w:kern w:val="28"/>
              <w:sz w:val="18"/>
              <w:szCs w:val="18"/>
            </w:rPr>
          </w:pPr>
        </w:p>
      </w:tc>
    </w:tr>
  </w:tbl>
  <w:p w14:paraId="39ED419E" w14:textId="77777777" w:rsidR="001100AE" w:rsidRDefault="001100AE">
    <w:pPr>
      <w:ind w:hanging="1080"/>
      <w:rPr>
        <w:rFonts w:ascii="Arial" w:hAnsi="Arial" w:cs="Arial"/>
        <w:b/>
        <w:bCs/>
        <w:spacing w:val="20"/>
        <w:sz w:val="18"/>
        <w:szCs w:val="18"/>
      </w:rPr>
    </w:pPr>
    <w:r>
      <w:rPr>
        <w:rFonts w:ascii="Arial" w:hAnsi="Arial" w:cs="Arial"/>
        <w:b/>
        <w:bCs/>
        <w:spacing w:val="20"/>
        <w:sz w:val="18"/>
        <w:szCs w:val="18"/>
      </w:rPr>
      <w:t>I N D I A N A   U N I V E R S I T Y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0C44A8"/>
    <w:multiLevelType w:val="multilevel"/>
    <w:tmpl w:val="53B83086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</w:pPr>
      <w:rPr>
        <w:rFonts w:ascii="Tahoma" w:hAnsi="Tahoma" w:cs="Tahoma" w:hint="default"/>
        <w:sz w:val="16"/>
        <w:szCs w:val="16"/>
      </w:rPr>
    </w:lvl>
    <w:lvl w:ilvl="1">
      <w:start w:val="1"/>
      <w:numFmt w:val="upperLetter"/>
      <w:pStyle w:val="Heading2"/>
      <w:lvlText w:val="%2."/>
      <w:lvlJc w:val="left"/>
      <w:pPr>
        <w:tabs>
          <w:tab w:val="num" w:pos="1080"/>
        </w:tabs>
        <w:ind w:left="720"/>
      </w:pPr>
    </w:lvl>
    <w:lvl w:ilvl="2">
      <w:start w:val="1"/>
      <w:numFmt w:val="lowerLetter"/>
      <w:pStyle w:val="Heading3"/>
      <w:lvlText w:val="%3."/>
      <w:lvlJc w:val="left"/>
      <w:pPr>
        <w:tabs>
          <w:tab w:val="num" w:pos="1800"/>
        </w:tabs>
        <w:ind w:left="1440"/>
      </w:pPr>
    </w:lvl>
    <w:lvl w:ilvl="3">
      <w:start w:val="1"/>
      <w:numFmt w:val="lowerRoman"/>
      <w:pStyle w:val="Heading4"/>
      <w:lvlText w:val="%4)"/>
      <w:lvlJc w:val="left"/>
      <w:pPr>
        <w:tabs>
          <w:tab w:val="num" w:pos="2880"/>
        </w:tabs>
        <w:ind w:left="2160"/>
      </w:pPr>
      <w:rPr>
        <w:rFonts w:ascii="Tahoma" w:hAnsi="Tahoma" w:cs="Tahoma" w:hint="default"/>
        <w:b w:val="0"/>
        <w:bCs w:val="0"/>
        <w:i w:val="0"/>
        <w:iCs w:val="0"/>
      </w:rPr>
    </w:lvl>
    <w:lvl w:ilvl="4">
      <w:start w:val="1"/>
      <w:numFmt w:val="decimal"/>
      <w:pStyle w:val="Heading5"/>
      <w:lvlText w:val="(%5)"/>
      <w:lvlJc w:val="left"/>
      <w:pPr>
        <w:tabs>
          <w:tab w:val="num" w:pos="3240"/>
        </w:tabs>
        <w:ind w:left="2880"/>
      </w:pPr>
    </w:lvl>
    <w:lvl w:ilvl="5">
      <w:start w:val="1"/>
      <w:numFmt w:val="lowerLetter"/>
      <w:pStyle w:val="Heading6"/>
      <w:lvlText w:val="(%6)"/>
      <w:lvlJc w:val="left"/>
      <w:pPr>
        <w:tabs>
          <w:tab w:val="num" w:pos="3960"/>
        </w:tabs>
        <w:ind w:left="3600"/>
      </w:pPr>
    </w:lvl>
    <w:lvl w:ilvl="6">
      <w:start w:val="1"/>
      <w:numFmt w:val="lowerRoman"/>
      <w:pStyle w:val="Heading7"/>
      <w:lvlText w:val="(%7)"/>
      <w:lvlJc w:val="left"/>
      <w:pPr>
        <w:tabs>
          <w:tab w:val="num" w:pos="4680"/>
        </w:tabs>
        <w:ind w:left="4320"/>
      </w:pPr>
    </w:lvl>
    <w:lvl w:ilvl="7">
      <w:start w:val="1"/>
      <w:numFmt w:val="lowerLetter"/>
      <w:pStyle w:val="Heading8"/>
      <w:lvlText w:val="(%8)"/>
      <w:lvlJc w:val="left"/>
      <w:pPr>
        <w:tabs>
          <w:tab w:val="num" w:pos="5400"/>
        </w:tabs>
        <w:ind w:left="5040"/>
      </w:pPr>
    </w:lvl>
    <w:lvl w:ilvl="8">
      <w:start w:val="1"/>
      <w:numFmt w:val="lowerRoman"/>
      <w:pStyle w:val="Heading9"/>
      <w:lvlText w:val="(%9)"/>
      <w:lvlJc w:val="left"/>
      <w:pPr>
        <w:tabs>
          <w:tab w:val="num" w:pos="6120"/>
        </w:tabs>
        <w:ind w:left="5760"/>
      </w:pPr>
    </w:lvl>
  </w:abstractNum>
  <w:abstractNum w:abstractNumId="1">
    <w:nsid w:val="39040536"/>
    <w:multiLevelType w:val="multilevel"/>
    <w:tmpl w:val="EC4005A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4F594E1A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">
    <w:nsid w:val="5D973626"/>
    <w:multiLevelType w:val="hybridMultilevel"/>
    <w:tmpl w:val="2DCEC536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6BF02A43"/>
    <w:multiLevelType w:val="hybridMultilevel"/>
    <w:tmpl w:val="EC4005AC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72F618F8"/>
    <w:multiLevelType w:val="multilevel"/>
    <w:tmpl w:val="3266F6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7A4452C0"/>
    <w:multiLevelType w:val="multilevel"/>
    <w:tmpl w:val="04090023"/>
    <w:lvl w:ilvl="0">
      <w:start w:val="1"/>
      <w:numFmt w:val="upperRoman"/>
      <w:lvlText w:val="Article %1."/>
      <w:lvlJc w:val="left"/>
      <w:pPr>
        <w:tabs>
          <w:tab w:val="num" w:pos="1440"/>
        </w:tabs>
      </w:pPr>
    </w:lvl>
    <w:lvl w:ilvl="1">
      <w:start w:val="1"/>
      <w:numFmt w:val="decimalZero"/>
      <w:isLgl/>
      <w:lvlText w:val="Section %1.%2"/>
      <w:lvlJc w:val="left"/>
      <w:pPr>
        <w:tabs>
          <w:tab w:val="num" w:pos="1440"/>
        </w:tabs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3"/>
  </w:num>
  <w:num w:numId="5">
    <w:abstractNumId w:val="5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removePersonalInformation/>
  <w:removeDateAndTim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61D0"/>
    <w:rsid w:val="00000007"/>
    <w:rsid w:val="00001B0F"/>
    <w:rsid w:val="000120B2"/>
    <w:rsid w:val="0001378B"/>
    <w:rsid w:val="00030A18"/>
    <w:rsid w:val="0004639D"/>
    <w:rsid w:val="0004734C"/>
    <w:rsid w:val="0005306E"/>
    <w:rsid w:val="00053D09"/>
    <w:rsid w:val="000566A2"/>
    <w:rsid w:val="0007082A"/>
    <w:rsid w:val="00070B7D"/>
    <w:rsid w:val="00075775"/>
    <w:rsid w:val="000A25EA"/>
    <w:rsid w:val="000A65D7"/>
    <w:rsid w:val="000B2299"/>
    <w:rsid w:val="000E1F4E"/>
    <w:rsid w:val="000E7176"/>
    <w:rsid w:val="000F177A"/>
    <w:rsid w:val="0010124A"/>
    <w:rsid w:val="001100AE"/>
    <w:rsid w:val="001122F1"/>
    <w:rsid w:val="00116B90"/>
    <w:rsid w:val="001175A4"/>
    <w:rsid w:val="00132D7A"/>
    <w:rsid w:val="001373E8"/>
    <w:rsid w:val="00144374"/>
    <w:rsid w:val="00147B75"/>
    <w:rsid w:val="00153F3A"/>
    <w:rsid w:val="00164983"/>
    <w:rsid w:val="00166A39"/>
    <w:rsid w:val="00173422"/>
    <w:rsid w:val="00182411"/>
    <w:rsid w:val="00194BE3"/>
    <w:rsid w:val="001A602B"/>
    <w:rsid w:val="001B42EE"/>
    <w:rsid w:val="001D045E"/>
    <w:rsid w:val="001F7472"/>
    <w:rsid w:val="00202D19"/>
    <w:rsid w:val="0020525A"/>
    <w:rsid w:val="00217D4E"/>
    <w:rsid w:val="0023540C"/>
    <w:rsid w:val="00237803"/>
    <w:rsid w:val="00240F0B"/>
    <w:rsid w:val="00255C61"/>
    <w:rsid w:val="00265BDA"/>
    <w:rsid w:val="00265C76"/>
    <w:rsid w:val="002733B8"/>
    <w:rsid w:val="00276DCD"/>
    <w:rsid w:val="002A3068"/>
    <w:rsid w:val="002B63A9"/>
    <w:rsid w:val="002C5DE8"/>
    <w:rsid w:val="002D3668"/>
    <w:rsid w:val="002D475B"/>
    <w:rsid w:val="002D5A02"/>
    <w:rsid w:val="002E27AC"/>
    <w:rsid w:val="002F4DFE"/>
    <w:rsid w:val="00301241"/>
    <w:rsid w:val="003037A0"/>
    <w:rsid w:val="0031530B"/>
    <w:rsid w:val="003261D0"/>
    <w:rsid w:val="00327BB0"/>
    <w:rsid w:val="003321D1"/>
    <w:rsid w:val="00337123"/>
    <w:rsid w:val="003438BC"/>
    <w:rsid w:val="003739FE"/>
    <w:rsid w:val="003748F3"/>
    <w:rsid w:val="00376969"/>
    <w:rsid w:val="00383BEC"/>
    <w:rsid w:val="003959D9"/>
    <w:rsid w:val="003A1AB0"/>
    <w:rsid w:val="003A2B6F"/>
    <w:rsid w:val="003A4710"/>
    <w:rsid w:val="003B0642"/>
    <w:rsid w:val="003B4358"/>
    <w:rsid w:val="003B4799"/>
    <w:rsid w:val="003B6FDC"/>
    <w:rsid w:val="003C3D63"/>
    <w:rsid w:val="003C4B42"/>
    <w:rsid w:val="003C51FD"/>
    <w:rsid w:val="003C58D7"/>
    <w:rsid w:val="003C6945"/>
    <w:rsid w:val="00406F31"/>
    <w:rsid w:val="00410C08"/>
    <w:rsid w:val="00422935"/>
    <w:rsid w:val="004320EC"/>
    <w:rsid w:val="00441488"/>
    <w:rsid w:val="00442A2F"/>
    <w:rsid w:val="004447FF"/>
    <w:rsid w:val="00453A42"/>
    <w:rsid w:val="00456910"/>
    <w:rsid w:val="004761E6"/>
    <w:rsid w:val="004903E3"/>
    <w:rsid w:val="004906F5"/>
    <w:rsid w:val="004910A3"/>
    <w:rsid w:val="004A4E45"/>
    <w:rsid w:val="004B736A"/>
    <w:rsid w:val="004C39B7"/>
    <w:rsid w:val="005047DB"/>
    <w:rsid w:val="005115E8"/>
    <w:rsid w:val="00516ED0"/>
    <w:rsid w:val="00521FD0"/>
    <w:rsid w:val="0053014B"/>
    <w:rsid w:val="00531064"/>
    <w:rsid w:val="005377C4"/>
    <w:rsid w:val="0055423A"/>
    <w:rsid w:val="00580E82"/>
    <w:rsid w:val="005816AC"/>
    <w:rsid w:val="005B3A56"/>
    <w:rsid w:val="005C21AA"/>
    <w:rsid w:val="005C4F88"/>
    <w:rsid w:val="00600610"/>
    <w:rsid w:val="00616FC6"/>
    <w:rsid w:val="006214D5"/>
    <w:rsid w:val="00622893"/>
    <w:rsid w:val="00622DCA"/>
    <w:rsid w:val="00634677"/>
    <w:rsid w:val="00641EC9"/>
    <w:rsid w:val="00646C74"/>
    <w:rsid w:val="006554A6"/>
    <w:rsid w:val="006728B7"/>
    <w:rsid w:val="00692838"/>
    <w:rsid w:val="006B37E1"/>
    <w:rsid w:val="006C20FB"/>
    <w:rsid w:val="006D3DE3"/>
    <w:rsid w:val="006E1903"/>
    <w:rsid w:val="006E664B"/>
    <w:rsid w:val="00700E3B"/>
    <w:rsid w:val="00704900"/>
    <w:rsid w:val="0071032B"/>
    <w:rsid w:val="00740A7E"/>
    <w:rsid w:val="00742043"/>
    <w:rsid w:val="00753369"/>
    <w:rsid w:val="00771D08"/>
    <w:rsid w:val="00772225"/>
    <w:rsid w:val="00774CBA"/>
    <w:rsid w:val="0078701C"/>
    <w:rsid w:val="00797F8F"/>
    <w:rsid w:val="007E2F01"/>
    <w:rsid w:val="007F40CC"/>
    <w:rsid w:val="008039C0"/>
    <w:rsid w:val="008041FF"/>
    <w:rsid w:val="00820239"/>
    <w:rsid w:val="008334E3"/>
    <w:rsid w:val="00834762"/>
    <w:rsid w:val="0085089D"/>
    <w:rsid w:val="008517AB"/>
    <w:rsid w:val="00865CFA"/>
    <w:rsid w:val="00867686"/>
    <w:rsid w:val="008764C7"/>
    <w:rsid w:val="00881CF4"/>
    <w:rsid w:val="00897341"/>
    <w:rsid w:val="008A7690"/>
    <w:rsid w:val="008A770E"/>
    <w:rsid w:val="008B1B60"/>
    <w:rsid w:val="008B26E7"/>
    <w:rsid w:val="008D2DBC"/>
    <w:rsid w:val="008F2702"/>
    <w:rsid w:val="008F7A20"/>
    <w:rsid w:val="00905F41"/>
    <w:rsid w:val="00914AD4"/>
    <w:rsid w:val="00923A55"/>
    <w:rsid w:val="00932BF9"/>
    <w:rsid w:val="00941AB0"/>
    <w:rsid w:val="00945438"/>
    <w:rsid w:val="00967306"/>
    <w:rsid w:val="009B08E3"/>
    <w:rsid w:val="009B2BA2"/>
    <w:rsid w:val="009B3909"/>
    <w:rsid w:val="009D3579"/>
    <w:rsid w:val="009D760B"/>
    <w:rsid w:val="009F2658"/>
    <w:rsid w:val="00A0584F"/>
    <w:rsid w:val="00A07119"/>
    <w:rsid w:val="00A16B69"/>
    <w:rsid w:val="00A17346"/>
    <w:rsid w:val="00A27903"/>
    <w:rsid w:val="00A34674"/>
    <w:rsid w:val="00A55342"/>
    <w:rsid w:val="00A56CFF"/>
    <w:rsid w:val="00A60C0E"/>
    <w:rsid w:val="00A838C4"/>
    <w:rsid w:val="00AA763C"/>
    <w:rsid w:val="00AC0014"/>
    <w:rsid w:val="00AE21B6"/>
    <w:rsid w:val="00AE2E39"/>
    <w:rsid w:val="00AF43E4"/>
    <w:rsid w:val="00AF4467"/>
    <w:rsid w:val="00B06E2A"/>
    <w:rsid w:val="00B40046"/>
    <w:rsid w:val="00B47F15"/>
    <w:rsid w:val="00B632D1"/>
    <w:rsid w:val="00B70094"/>
    <w:rsid w:val="00BA346F"/>
    <w:rsid w:val="00BA3DD0"/>
    <w:rsid w:val="00BA3F18"/>
    <w:rsid w:val="00BA3F71"/>
    <w:rsid w:val="00BA59C0"/>
    <w:rsid w:val="00BA5B07"/>
    <w:rsid w:val="00BB03A5"/>
    <w:rsid w:val="00BB11B6"/>
    <w:rsid w:val="00BC09AD"/>
    <w:rsid w:val="00BC0D45"/>
    <w:rsid w:val="00BD2604"/>
    <w:rsid w:val="00BF2E22"/>
    <w:rsid w:val="00BF40BC"/>
    <w:rsid w:val="00C005DF"/>
    <w:rsid w:val="00C01469"/>
    <w:rsid w:val="00C05535"/>
    <w:rsid w:val="00C05F69"/>
    <w:rsid w:val="00C15BEF"/>
    <w:rsid w:val="00C2506A"/>
    <w:rsid w:val="00C25907"/>
    <w:rsid w:val="00C43120"/>
    <w:rsid w:val="00C54D88"/>
    <w:rsid w:val="00C571AA"/>
    <w:rsid w:val="00C70FD3"/>
    <w:rsid w:val="00C85149"/>
    <w:rsid w:val="00C8762F"/>
    <w:rsid w:val="00C90340"/>
    <w:rsid w:val="00C9378C"/>
    <w:rsid w:val="00C967F8"/>
    <w:rsid w:val="00CA6FAE"/>
    <w:rsid w:val="00CC0D0D"/>
    <w:rsid w:val="00CC114E"/>
    <w:rsid w:val="00CD2EB6"/>
    <w:rsid w:val="00CE7587"/>
    <w:rsid w:val="00CF1C7C"/>
    <w:rsid w:val="00CF226C"/>
    <w:rsid w:val="00CF63F1"/>
    <w:rsid w:val="00D02939"/>
    <w:rsid w:val="00D1322D"/>
    <w:rsid w:val="00D16C00"/>
    <w:rsid w:val="00D21234"/>
    <w:rsid w:val="00D40589"/>
    <w:rsid w:val="00D447C1"/>
    <w:rsid w:val="00D60F8F"/>
    <w:rsid w:val="00D74091"/>
    <w:rsid w:val="00D91FEB"/>
    <w:rsid w:val="00DA41DD"/>
    <w:rsid w:val="00DB5030"/>
    <w:rsid w:val="00DB6346"/>
    <w:rsid w:val="00DD4909"/>
    <w:rsid w:val="00DD61E9"/>
    <w:rsid w:val="00DE6849"/>
    <w:rsid w:val="00E45086"/>
    <w:rsid w:val="00E5496F"/>
    <w:rsid w:val="00E55803"/>
    <w:rsid w:val="00E74698"/>
    <w:rsid w:val="00E91D0C"/>
    <w:rsid w:val="00E95D45"/>
    <w:rsid w:val="00E97FE7"/>
    <w:rsid w:val="00EC5750"/>
    <w:rsid w:val="00EF3E7B"/>
    <w:rsid w:val="00EF6BE6"/>
    <w:rsid w:val="00F03A68"/>
    <w:rsid w:val="00F03CA5"/>
    <w:rsid w:val="00F048B2"/>
    <w:rsid w:val="00F1145D"/>
    <w:rsid w:val="00F13B8B"/>
    <w:rsid w:val="00F16395"/>
    <w:rsid w:val="00F41CE1"/>
    <w:rsid w:val="00F533B1"/>
    <w:rsid w:val="00F64577"/>
    <w:rsid w:val="00F65CB5"/>
    <w:rsid w:val="00F70B8C"/>
    <w:rsid w:val="00F761AF"/>
    <w:rsid w:val="00F90922"/>
    <w:rsid w:val="00F94BE7"/>
    <w:rsid w:val="00FA7C3C"/>
    <w:rsid w:val="00FB0BC0"/>
    <w:rsid w:val="00FC216D"/>
    <w:rsid w:val="00FC7FD4"/>
    <w:rsid w:val="00FD08FE"/>
    <w:rsid w:val="00FE11FD"/>
    <w:rsid w:val="00FE4D95"/>
    <w:rsid w:val="00FF2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4:docId w14:val="3DDE284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08FE"/>
  </w:style>
  <w:style w:type="paragraph" w:styleId="Heading1">
    <w:name w:val="heading 1"/>
    <w:basedOn w:val="Normal"/>
    <w:next w:val="Normal"/>
    <w:qFormat/>
    <w:rsid w:val="00FD08FE"/>
    <w:pPr>
      <w:keepNext/>
      <w:widowControl w:val="0"/>
      <w:numPr>
        <w:numId w:val="1"/>
      </w:numPr>
      <w:tabs>
        <w:tab w:val="clear" w:pos="360"/>
      </w:tabs>
      <w:spacing w:before="240" w:after="60" w:line="200" w:lineRule="exact"/>
      <w:ind w:left="338" w:hanging="338"/>
      <w:outlineLvl w:val="0"/>
    </w:pPr>
    <w:rPr>
      <w:rFonts w:ascii="Tahoma" w:hAnsi="Tahoma" w:cs="Tahoma"/>
      <w:b/>
      <w:bCs/>
      <w:caps/>
      <w:kern w:val="28"/>
      <w:sz w:val="16"/>
      <w:szCs w:val="16"/>
    </w:rPr>
  </w:style>
  <w:style w:type="paragraph" w:styleId="Heading2">
    <w:name w:val="heading 2"/>
    <w:basedOn w:val="Normal"/>
    <w:next w:val="Normal"/>
    <w:autoRedefine/>
    <w:qFormat/>
    <w:rsid w:val="00FD08FE"/>
    <w:pPr>
      <w:keepNext/>
      <w:numPr>
        <w:ilvl w:val="1"/>
        <w:numId w:val="1"/>
      </w:numPr>
      <w:spacing w:before="240" w:after="60" w:line="200" w:lineRule="exact"/>
      <w:ind w:left="698" w:hanging="338"/>
      <w:outlineLvl w:val="1"/>
    </w:pPr>
    <w:rPr>
      <w:rFonts w:ascii="Tahoma" w:hAnsi="Tahoma" w:cs="Tahoma"/>
      <w:b/>
      <w:bCs/>
      <w:sz w:val="16"/>
      <w:szCs w:val="16"/>
    </w:rPr>
  </w:style>
  <w:style w:type="paragraph" w:styleId="Heading3">
    <w:name w:val="heading 3"/>
    <w:basedOn w:val="Normal"/>
    <w:next w:val="Normal"/>
    <w:autoRedefine/>
    <w:qFormat/>
    <w:rsid w:val="00FD08FE"/>
    <w:pPr>
      <w:keepNext/>
      <w:numPr>
        <w:ilvl w:val="2"/>
        <w:numId w:val="1"/>
      </w:numPr>
      <w:spacing w:before="240" w:after="60" w:line="200" w:lineRule="exact"/>
      <w:ind w:left="1058" w:hanging="360"/>
      <w:outlineLvl w:val="2"/>
    </w:pPr>
    <w:rPr>
      <w:rFonts w:ascii="Tahoma" w:hAnsi="Tahoma" w:cs="Tahoma"/>
      <w:sz w:val="16"/>
      <w:szCs w:val="16"/>
    </w:rPr>
  </w:style>
  <w:style w:type="paragraph" w:styleId="Heading4">
    <w:name w:val="heading 4"/>
    <w:basedOn w:val="Normal"/>
    <w:next w:val="Normal"/>
    <w:qFormat/>
    <w:rsid w:val="00FD08FE"/>
    <w:pPr>
      <w:keepNext/>
      <w:numPr>
        <w:ilvl w:val="3"/>
        <w:numId w:val="1"/>
      </w:numPr>
      <w:spacing w:before="240" w:after="60" w:line="200" w:lineRule="exact"/>
      <w:ind w:left="1418" w:hanging="360"/>
      <w:outlineLvl w:val="3"/>
    </w:pPr>
    <w:rPr>
      <w:rFonts w:ascii="Tahoma" w:hAnsi="Tahoma" w:cs="Tahoma"/>
      <w:sz w:val="16"/>
      <w:szCs w:val="16"/>
    </w:rPr>
  </w:style>
  <w:style w:type="paragraph" w:styleId="Heading5">
    <w:name w:val="heading 5"/>
    <w:basedOn w:val="Normal"/>
    <w:next w:val="Normal"/>
    <w:qFormat/>
    <w:rsid w:val="00FD08FE"/>
    <w:pPr>
      <w:numPr>
        <w:ilvl w:val="4"/>
        <w:numId w:val="1"/>
      </w:numPr>
      <w:spacing w:before="240" w:after="60" w:line="200" w:lineRule="exact"/>
      <w:ind w:left="1868" w:hanging="450"/>
      <w:outlineLvl w:val="4"/>
    </w:pPr>
    <w:rPr>
      <w:rFonts w:ascii="Tahoma" w:hAnsi="Tahoma" w:cs="Tahoma"/>
      <w:sz w:val="16"/>
      <w:szCs w:val="16"/>
    </w:rPr>
  </w:style>
  <w:style w:type="paragraph" w:styleId="Heading6">
    <w:name w:val="heading 6"/>
    <w:basedOn w:val="Normal"/>
    <w:next w:val="Normal"/>
    <w:qFormat/>
    <w:rsid w:val="00FD08FE"/>
    <w:pPr>
      <w:numPr>
        <w:ilvl w:val="5"/>
        <w:numId w:val="1"/>
      </w:numPr>
      <w:spacing w:before="240" w:after="60" w:line="200" w:lineRule="exact"/>
      <w:ind w:left="2318" w:hanging="450"/>
      <w:outlineLvl w:val="5"/>
    </w:pPr>
    <w:rPr>
      <w:rFonts w:ascii="Tahoma" w:hAnsi="Tahoma" w:cs="Tahoma"/>
      <w:sz w:val="16"/>
      <w:szCs w:val="16"/>
    </w:rPr>
  </w:style>
  <w:style w:type="paragraph" w:styleId="Heading7">
    <w:name w:val="heading 7"/>
    <w:basedOn w:val="Normal"/>
    <w:next w:val="Normal"/>
    <w:qFormat/>
    <w:rsid w:val="00FD08FE"/>
    <w:pPr>
      <w:numPr>
        <w:ilvl w:val="6"/>
        <w:numId w:val="1"/>
      </w:numPr>
      <w:spacing w:before="240" w:after="60" w:line="200" w:lineRule="exact"/>
      <w:ind w:left="2678" w:hanging="360"/>
      <w:outlineLvl w:val="6"/>
    </w:pPr>
    <w:rPr>
      <w:rFonts w:ascii="Tahoma" w:hAnsi="Tahoma" w:cs="Tahoma"/>
      <w:sz w:val="16"/>
      <w:szCs w:val="16"/>
    </w:rPr>
  </w:style>
  <w:style w:type="paragraph" w:styleId="Heading8">
    <w:name w:val="heading 8"/>
    <w:basedOn w:val="Normal"/>
    <w:next w:val="Normal"/>
    <w:qFormat/>
    <w:rsid w:val="00FD08FE"/>
    <w:pPr>
      <w:numPr>
        <w:ilvl w:val="7"/>
        <w:numId w:val="1"/>
      </w:numPr>
      <w:spacing w:before="240" w:after="60" w:line="200" w:lineRule="exact"/>
      <w:ind w:left="3038" w:hanging="360"/>
      <w:outlineLvl w:val="7"/>
    </w:pPr>
    <w:rPr>
      <w:rFonts w:ascii="Tahoma" w:hAnsi="Tahoma" w:cs="Tahoma"/>
      <w:i/>
      <w:iCs/>
      <w:sz w:val="16"/>
      <w:szCs w:val="16"/>
    </w:rPr>
  </w:style>
  <w:style w:type="paragraph" w:styleId="Heading9">
    <w:name w:val="heading 9"/>
    <w:basedOn w:val="Normal"/>
    <w:next w:val="Normal"/>
    <w:qFormat/>
    <w:rsid w:val="00FD08FE"/>
    <w:pPr>
      <w:numPr>
        <w:ilvl w:val="8"/>
        <w:numId w:val="1"/>
      </w:numPr>
      <w:spacing w:before="240" w:after="60" w:line="200" w:lineRule="exact"/>
      <w:ind w:left="3398" w:hanging="360"/>
      <w:outlineLvl w:val="8"/>
    </w:pPr>
    <w:rPr>
      <w:rFonts w:ascii="Tahoma" w:hAnsi="Tahoma" w:cs="Tahoma"/>
      <w:i/>
      <w:iC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FD08FE"/>
    <w:rPr>
      <w:color w:val="0000FF"/>
      <w:u w:val="single"/>
    </w:rPr>
  </w:style>
  <w:style w:type="table" w:customStyle="1" w:styleId="TableStyle1">
    <w:name w:val="Table Style1"/>
    <w:rsid w:val="00FD08FE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empHeader1">
    <w:name w:val="Temp Header1"/>
    <w:basedOn w:val="Normal"/>
    <w:rsid w:val="00FD08FE"/>
    <w:pPr>
      <w:tabs>
        <w:tab w:val="left" w:pos="-180"/>
      </w:tabs>
      <w:spacing w:line="240" w:lineRule="exact"/>
      <w:ind w:right="86"/>
    </w:pPr>
    <w:rPr>
      <w:rFonts w:ascii="Tahoma" w:hAnsi="Tahoma" w:cs="Tahoma"/>
      <w:b/>
      <w:bCs/>
      <w:sz w:val="16"/>
      <w:szCs w:val="16"/>
    </w:rPr>
  </w:style>
  <w:style w:type="paragraph" w:customStyle="1" w:styleId="TempNormal1">
    <w:name w:val="TempNormal 1"/>
    <w:basedOn w:val="Normal"/>
    <w:rsid w:val="00FD08FE"/>
    <w:pPr>
      <w:tabs>
        <w:tab w:val="left" w:pos="-450"/>
        <w:tab w:val="left" w:pos="-180"/>
      </w:tabs>
      <w:spacing w:line="240" w:lineRule="exact"/>
      <w:ind w:right="86"/>
    </w:pPr>
    <w:rPr>
      <w:rFonts w:ascii="Tahoma" w:hAnsi="Tahoma" w:cs="Tahoma"/>
      <w:sz w:val="16"/>
      <w:szCs w:val="16"/>
    </w:rPr>
  </w:style>
  <w:style w:type="paragraph" w:customStyle="1" w:styleId="TempFillinBold">
    <w:name w:val="Temp_Fill in_Bold"/>
    <w:basedOn w:val="TempHeader1"/>
    <w:rsid w:val="00FD08FE"/>
    <w:pPr>
      <w:pBdr>
        <w:bottom w:val="single" w:sz="4" w:space="1" w:color="auto"/>
        <w:between w:val="single" w:sz="4" w:space="1" w:color="auto"/>
      </w:pBdr>
    </w:pPr>
  </w:style>
  <w:style w:type="paragraph" w:styleId="Header">
    <w:name w:val="header"/>
    <w:basedOn w:val="Normal"/>
    <w:rsid w:val="00FD08FE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D08FE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FD08F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rsid w:val="00FD08FE"/>
  </w:style>
  <w:style w:type="paragraph" w:styleId="BalloonText">
    <w:name w:val="Balloon Text"/>
    <w:basedOn w:val="Normal"/>
    <w:link w:val="BalloonTextChar"/>
    <w:uiPriority w:val="99"/>
    <w:semiHidden/>
    <w:unhideWhenUsed/>
    <w:rsid w:val="003261D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261D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08FE"/>
  </w:style>
  <w:style w:type="paragraph" w:styleId="Heading1">
    <w:name w:val="heading 1"/>
    <w:basedOn w:val="Normal"/>
    <w:next w:val="Normal"/>
    <w:qFormat/>
    <w:rsid w:val="00FD08FE"/>
    <w:pPr>
      <w:keepNext/>
      <w:widowControl w:val="0"/>
      <w:numPr>
        <w:numId w:val="1"/>
      </w:numPr>
      <w:tabs>
        <w:tab w:val="clear" w:pos="360"/>
      </w:tabs>
      <w:spacing w:before="240" w:after="60" w:line="200" w:lineRule="exact"/>
      <w:ind w:left="338" w:hanging="338"/>
      <w:outlineLvl w:val="0"/>
    </w:pPr>
    <w:rPr>
      <w:rFonts w:ascii="Tahoma" w:hAnsi="Tahoma" w:cs="Tahoma"/>
      <w:b/>
      <w:bCs/>
      <w:caps/>
      <w:kern w:val="28"/>
      <w:sz w:val="16"/>
      <w:szCs w:val="16"/>
    </w:rPr>
  </w:style>
  <w:style w:type="paragraph" w:styleId="Heading2">
    <w:name w:val="heading 2"/>
    <w:basedOn w:val="Normal"/>
    <w:next w:val="Normal"/>
    <w:autoRedefine/>
    <w:qFormat/>
    <w:rsid w:val="00FD08FE"/>
    <w:pPr>
      <w:keepNext/>
      <w:numPr>
        <w:ilvl w:val="1"/>
        <w:numId w:val="1"/>
      </w:numPr>
      <w:spacing w:before="240" w:after="60" w:line="200" w:lineRule="exact"/>
      <w:ind w:left="698" w:hanging="338"/>
      <w:outlineLvl w:val="1"/>
    </w:pPr>
    <w:rPr>
      <w:rFonts w:ascii="Tahoma" w:hAnsi="Tahoma" w:cs="Tahoma"/>
      <w:b/>
      <w:bCs/>
      <w:sz w:val="16"/>
      <w:szCs w:val="16"/>
    </w:rPr>
  </w:style>
  <w:style w:type="paragraph" w:styleId="Heading3">
    <w:name w:val="heading 3"/>
    <w:basedOn w:val="Normal"/>
    <w:next w:val="Normal"/>
    <w:autoRedefine/>
    <w:qFormat/>
    <w:rsid w:val="00FD08FE"/>
    <w:pPr>
      <w:keepNext/>
      <w:numPr>
        <w:ilvl w:val="2"/>
        <w:numId w:val="1"/>
      </w:numPr>
      <w:spacing w:before="240" w:after="60" w:line="200" w:lineRule="exact"/>
      <w:ind w:left="1058" w:hanging="360"/>
      <w:outlineLvl w:val="2"/>
    </w:pPr>
    <w:rPr>
      <w:rFonts w:ascii="Tahoma" w:hAnsi="Tahoma" w:cs="Tahoma"/>
      <w:sz w:val="16"/>
      <w:szCs w:val="16"/>
    </w:rPr>
  </w:style>
  <w:style w:type="paragraph" w:styleId="Heading4">
    <w:name w:val="heading 4"/>
    <w:basedOn w:val="Normal"/>
    <w:next w:val="Normal"/>
    <w:qFormat/>
    <w:rsid w:val="00FD08FE"/>
    <w:pPr>
      <w:keepNext/>
      <w:numPr>
        <w:ilvl w:val="3"/>
        <w:numId w:val="1"/>
      </w:numPr>
      <w:spacing w:before="240" w:after="60" w:line="200" w:lineRule="exact"/>
      <w:ind w:left="1418" w:hanging="360"/>
      <w:outlineLvl w:val="3"/>
    </w:pPr>
    <w:rPr>
      <w:rFonts w:ascii="Tahoma" w:hAnsi="Tahoma" w:cs="Tahoma"/>
      <w:sz w:val="16"/>
      <w:szCs w:val="16"/>
    </w:rPr>
  </w:style>
  <w:style w:type="paragraph" w:styleId="Heading5">
    <w:name w:val="heading 5"/>
    <w:basedOn w:val="Normal"/>
    <w:next w:val="Normal"/>
    <w:qFormat/>
    <w:rsid w:val="00FD08FE"/>
    <w:pPr>
      <w:numPr>
        <w:ilvl w:val="4"/>
        <w:numId w:val="1"/>
      </w:numPr>
      <w:spacing w:before="240" w:after="60" w:line="200" w:lineRule="exact"/>
      <w:ind w:left="1868" w:hanging="450"/>
      <w:outlineLvl w:val="4"/>
    </w:pPr>
    <w:rPr>
      <w:rFonts w:ascii="Tahoma" w:hAnsi="Tahoma" w:cs="Tahoma"/>
      <w:sz w:val="16"/>
      <w:szCs w:val="16"/>
    </w:rPr>
  </w:style>
  <w:style w:type="paragraph" w:styleId="Heading6">
    <w:name w:val="heading 6"/>
    <w:basedOn w:val="Normal"/>
    <w:next w:val="Normal"/>
    <w:qFormat/>
    <w:rsid w:val="00FD08FE"/>
    <w:pPr>
      <w:numPr>
        <w:ilvl w:val="5"/>
        <w:numId w:val="1"/>
      </w:numPr>
      <w:spacing w:before="240" w:after="60" w:line="200" w:lineRule="exact"/>
      <w:ind w:left="2318" w:hanging="450"/>
      <w:outlineLvl w:val="5"/>
    </w:pPr>
    <w:rPr>
      <w:rFonts w:ascii="Tahoma" w:hAnsi="Tahoma" w:cs="Tahoma"/>
      <w:sz w:val="16"/>
      <w:szCs w:val="16"/>
    </w:rPr>
  </w:style>
  <w:style w:type="paragraph" w:styleId="Heading7">
    <w:name w:val="heading 7"/>
    <w:basedOn w:val="Normal"/>
    <w:next w:val="Normal"/>
    <w:qFormat/>
    <w:rsid w:val="00FD08FE"/>
    <w:pPr>
      <w:numPr>
        <w:ilvl w:val="6"/>
        <w:numId w:val="1"/>
      </w:numPr>
      <w:spacing w:before="240" w:after="60" w:line="200" w:lineRule="exact"/>
      <w:ind w:left="2678" w:hanging="360"/>
      <w:outlineLvl w:val="6"/>
    </w:pPr>
    <w:rPr>
      <w:rFonts w:ascii="Tahoma" w:hAnsi="Tahoma" w:cs="Tahoma"/>
      <w:sz w:val="16"/>
      <w:szCs w:val="16"/>
    </w:rPr>
  </w:style>
  <w:style w:type="paragraph" w:styleId="Heading8">
    <w:name w:val="heading 8"/>
    <w:basedOn w:val="Normal"/>
    <w:next w:val="Normal"/>
    <w:qFormat/>
    <w:rsid w:val="00FD08FE"/>
    <w:pPr>
      <w:numPr>
        <w:ilvl w:val="7"/>
        <w:numId w:val="1"/>
      </w:numPr>
      <w:spacing w:before="240" w:after="60" w:line="200" w:lineRule="exact"/>
      <w:ind w:left="3038" w:hanging="360"/>
      <w:outlineLvl w:val="7"/>
    </w:pPr>
    <w:rPr>
      <w:rFonts w:ascii="Tahoma" w:hAnsi="Tahoma" w:cs="Tahoma"/>
      <w:i/>
      <w:iCs/>
      <w:sz w:val="16"/>
      <w:szCs w:val="16"/>
    </w:rPr>
  </w:style>
  <w:style w:type="paragraph" w:styleId="Heading9">
    <w:name w:val="heading 9"/>
    <w:basedOn w:val="Normal"/>
    <w:next w:val="Normal"/>
    <w:qFormat/>
    <w:rsid w:val="00FD08FE"/>
    <w:pPr>
      <w:numPr>
        <w:ilvl w:val="8"/>
        <w:numId w:val="1"/>
      </w:numPr>
      <w:spacing w:before="240" w:after="60" w:line="200" w:lineRule="exact"/>
      <w:ind w:left="3398" w:hanging="360"/>
      <w:outlineLvl w:val="8"/>
    </w:pPr>
    <w:rPr>
      <w:rFonts w:ascii="Tahoma" w:hAnsi="Tahoma" w:cs="Tahoma"/>
      <w:i/>
      <w:iC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FD08FE"/>
    <w:rPr>
      <w:color w:val="0000FF"/>
      <w:u w:val="single"/>
    </w:rPr>
  </w:style>
  <w:style w:type="table" w:customStyle="1" w:styleId="TableStyle1">
    <w:name w:val="Table Style1"/>
    <w:rsid w:val="00FD08FE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empHeader1">
    <w:name w:val="Temp Header1"/>
    <w:basedOn w:val="Normal"/>
    <w:rsid w:val="00FD08FE"/>
    <w:pPr>
      <w:tabs>
        <w:tab w:val="left" w:pos="-180"/>
      </w:tabs>
      <w:spacing w:line="240" w:lineRule="exact"/>
      <w:ind w:right="86"/>
    </w:pPr>
    <w:rPr>
      <w:rFonts w:ascii="Tahoma" w:hAnsi="Tahoma" w:cs="Tahoma"/>
      <w:b/>
      <w:bCs/>
      <w:sz w:val="16"/>
      <w:szCs w:val="16"/>
    </w:rPr>
  </w:style>
  <w:style w:type="paragraph" w:customStyle="1" w:styleId="TempNormal1">
    <w:name w:val="TempNormal 1"/>
    <w:basedOn w:val="Normal"/>
    <w:rsid w:val="00FD08FE"/>
    <w:pPr>
      <w:tabs>
        <w:tab w:val="left" w:pos="-450"/>
        <w:tab w:val="left" w:pos="-180"/>
      </w:tabs>
      <w:spacing w:line="240" w:lineRule="exact"/>
      <w:ind w:right="86"/>
    </w:pPr>
    <w:rPr>
      <w:rFonts w:ascii="Tahoma" w:hAnsi="Tahoma" w:cs="Tahoma"/>
      <w:sz w:val="16"/>
      <w:szCs w:val="16"/>
    </w:rPr>
  </w:style>
  <w:style w:type="paragraph" w:customStyle="1" w:styleId="TempFillinBold">
    <w:name w:val="Temp_Fill in_Bold"/>
    <w:basedOn w:val="TempHeader1"/>
    <w:rsid w:val="00FD08FE"/>
    <w:pPr>
      <w:pBdr>
        <w:bottom w:val="single" w:sz="4" w:space="1" w:color="auto"/>
        <w:between w:val="single" w:sz="4" w:space="1" w:color="auto"/>
      </w:pBdr>
    </w:pPr>
  </w:style>
  <w:style w:type="paragraph" w:styleId="Header">
    <w:name w:val="header"/>
    <w:basedOn w:val="Normal"/>
    <w:rsid w:val="00FD08FE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D08FE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FD08F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rsid w:val="00FD08FE"/>
  </w:style>
  <w:style w:type="paragraph" w:styleId="BalloonText">
    <w:name w:val="Balloon Text"/>
    <w:basedOn w:val="Normal"/>
    <w:link w:val="BalloonTextChar"/>
    <w:uiPriority w:val="99"/>
    <w:semiHidden/>
    <w:unhideWhenUsed/>
    <w:rsid w:val="003261D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261D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7793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header" Target="header2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://researchadmin.iu.edu/cs.html" TargetMode="External"/><Relationship Id="rId10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4346A8-2F8A-D945-83A4-9DF8694AD2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884</Words>
  <Characters>5041</Characters>
  <Application>Microsoft Macintosh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Manager/>
  <Company/>
  <LinksUpToDate>false</LinksUpToDate>
  <CharactersWithSpaces>5914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/>
  <cp:keywords/>
  <dc:description/>
  <cp:lastModifiedBy/>
  <cp:revision>1</cp:revision>
  <cp:lastPrinted>2003-10-08T19:01:00Z</cp:lastPrinted>
  <dcterms:created xsi:type="dcterms:W3CDTF">2017-09-05T04:43:00Z</dcterms:created>
  <dcterms:modified xsi:type="dcterms:W3CDTF">2017-09-05T04:43:00Z</dcterms:modified>
</cp:coreProperties>
</file>