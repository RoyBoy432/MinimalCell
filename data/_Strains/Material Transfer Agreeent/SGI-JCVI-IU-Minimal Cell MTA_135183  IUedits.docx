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B3F2" w14:textId="77777777" w:rsidR="00D7303B" w:rsidRDefault="00E9465D">
      <w:pPr>
        <w:pStyle w:val="Heading1"/>
        <w:spacing w:before="61"/>
        <w:ind w:left="3165"/>
        <w:rPr>
          <w:b w:val="0"/>
          <w:bCs w:val="0"/>
        </w:rPr>
      </w:pPr>
      <w:r>
        <w:rPr>
          <w:spacing w:val="-1"/>
          <w:u w:val="thick" w:color="000000"/>
        </w:rPr>
        <w:t>MATERIAL</w:t>
      </w:r>
      <w:r>
        <w:rPr>
          <w:spacing w:val="-2"/>
          <w:u w:val="thick" w:color="000000"/>
        </w:rPr>
        <w:t xml:space="preserve"> </w:t>
      </w:r>
      <w:r>
        <w:rPr>
          <w:spacing w:val="-1"/>
          <w:u w:val="thick" w:color="000000"/>
        </w:rPr>
        <w:t>TRANSFER</w:t>
      </w:r>
      <w:r>
        <w:rPr>
          <w:spacing w:val="-2"/>
          <w:u w:val="thick" w:color="000000"/>
        </w:rPr>
        <w:t xml:space="preserve"> AGREEMENT</w:t>
      </w:r>
    </w:p>
    <w:p w14:paraId="3EE91BB0" w14:textId="77777777" w:rsidR="00D7303B" w:rsidRDefault="00D7303B">
      <w:pPr>
        <w:spacing w:before="4"/>
        <w:rPr>
          <w:rFonts w:ascii="Times New Roman" w:eastAsia="Times New Roman" w:hAnsi="Times New Roman" w:cs="Times New Roman"/>
          <w:b/>
          <w:bCs/>
          <w:sz w:val="14"/>
          <w:szCs w:val="14"/>
        </w:rPr>
      </w:pPr>
    </w:p>
    <w:p w14:paraId="0FD80170" w14:textId="5E0CE7CC" w:rsidR="00D7303B" w:rsidRDefault="00E9465D">
      <w:pPr>
        <w:pStyle w:val="BodyText"/>
        <w:spacing w:before="72"/>
        <w:ind w:right="98"/>
        <w:rPr>
          <w:rFonts w:cs="Times New Roman"/>
        </w:rPr>
      </w:pPr>
      <w:r>
        <w:rPr>
          <w:spacing w:val="-1"/>
        </w:rPr>
        <w:t>This</w:t>
      </w:r>
      <w:r>
        <w:t xml:space="preserve"> </w:t>
      </w:r>
      <w:r>
        <w:rPr>
          <w:spacing w:val="-1"/>
        </w:rPr>
        <w:t>Agreement</w:t>
      </w:r>
      <w:r>
        <w:rPr>
          <w:spacing w:val="1"/>
        </w:rPr>
        <w:t xml:space="preserve"> </w:t>
      </w:r>
      <w:r>
        <w:rPr>
          <w:spacing w:val="-1"/>
        </w:rPr>
        <w:t>dated</w:t>
      </w:r>
      <w:r>
        <w:rPr>
          <w:spacing w:val="-2"/>
        </w:rPr>
        <w:t xml:space="preserve"> </w:t>
      </w:r>
      <w:r>
        <w:t>and</w:t>
      </w:r>
      <w:r>
        <w:rPr>
          <w:spacing w:val="-2"/>
        </w:rPr>
        <w:t xml:space="preserve"> </w:t>
      </w:r>
      <w:r>
        <w:rPr>
          <w:spacing w:val="-1"/>
        </w:rPr>
        <w:t>effective</w:t>
      </w:r>
      <w:r>
        <w:rPr>
          <w:spacing w:val="3"/>
        </w:rPr>
        <w:t xml:space="preserve"> </w:t>
      </w:r>
      <w:r>
        <w:t xml:space="preserve">as </w:t>
      </w:r>
      <w:r>
        <w:rPr>
          <w:spacing w:val="-2"/>
        </w:rPr>
        <w:t>of</w:t>
      </w:r>
      <w:r>
        <w:t xml:space="preserve"> </w:t>
      </w:r>
      <w:r>
        <w:rPr>
          <w:spacing w:val="-1"/>
        </w:rPr>
        <w:t>the</w:t>
      </w:r>
      <w:r>
        <w:t xml:space="preserve"> </w:t>
      </w:r>
      <w:r>
        <w:rPr>
          <w:spacing w:val="-1"/>
        </w:rPr>
        <w:t>date</w:t>
      </w:r>
      <w:r>
        <w:rPr>
          <w:spacing w:val="-2"/>
        </w:rPr>
        <w:t xml:space="preserve"> </w:t>
      </w:r>
      <w:r>
        <w:t>of</w:t>
      </w:r>
      <w:r>
        <w:rPr>
          <w:spacing w:val="-2"/>
        </w:rPr>
        <w:t xml:space="preserve"> </w:t>
      </w:r>
      <w:r>
        <w:rPr>
          <w:spacing w:val="-1"/>
        </w:rPr>
        <w:t>the</w:t>
      </w:r>
      <w:r>
        <w:t xml:space="preserve"> </w:t>
      </w:r>
      <w:r>
        <w:rPr>
          <w:spacing w:val="-1"/>
        </w:rPr>
        <w:t>last</w:t>
      </w:r>
      <w:r>
        <w:rPr>
          <w:spacing w:val="1"/>
        </w:rPr>
        <w:t xml:space="preserve"> </w:t>
      </w:r>
      <w:r>
        <w:rPr>
          <w:spacing w:val="-1"/>
        </w:rPr>
        <w:t>signature</w:t>
      </w:r>
      <w:r>
        <w:t xml:space="preserve"> </w:t>
      </w:r>
      <w:r>
        <w:rPr>
          <w:spacing w:val="-1"/>
        </w:rPr>
        <w:t>on</w:t>
      </w:r>
      <w:r>
        <w:t xml:space="preserve"> </w:t>
      </w:r>
      <w:r>
        <w:rPr>
          <w:spacing w:val="-1"/>
        </w:rPr>
        <w:t>this</w:t>
      </w:r>
      <w:r>
        <w:rPr>
          <w:spacing w:val="-2"/>
        </w:rPr>
        <w:t xml:space="preserve"> </w:t>
      </w:r>
      <w:r>
        <w:rPr>
          <w:spacing w:val="-1"/>
        </w:rPr>
        <w:t>agreement</w:t>
      </w:r>
      <w:r>
        <w:rPr>
          <w:spacing w:val="4"/>
        </w:rPr>
        <w:t xml:space="preserve"> </w:t>
      </w:r>
      <w:r>
        <w:t>is by</w:t>
      </w:r>
      <w:r>
        <w:rPr>
          <w:spacing w:val="-2"/>
        </w:rPr>
        <w:t xml:space="preserve"> </w:t>
      </w:r>
      <w:r>
        <w:t xml:space="preserve">and </w:t>
      </w:r>
      <w:r>
        <w:rPr>
          <w:spacing w:val="-1"/>
        </w:rPr>
        <w:t>between</w:t>
      </w:r>
      <w:r>
        <w:rPr>
          <w:spacing w:val="47"/>
        </w:rPr>
        <w:t xml:space="preserve"> </w:t>
      </w:r>
      <w:r>
        <w:rPr>
          <w:spacing w:val="-1"/>
        </w:rPr>
        <w:t>Synthetic</w:t>
      </w:r>
      <w:r>
        <w:t xml:space="preserve"> </w:t>
      </w:r>
      <w:r>
        <w:rPr>
          <w:spacing w:val="-1"/>
        </w:rPr>
        <w:t>Genomics,</w:t>
      </w:r>
      <w:r>
        <w:t xml:space="preserve"> </w:t>
      </w:r>
      <w:r>
        <w:rPr>
          <w:spacing w:val="-1"/>
        </w:rPr>
        <w:t>Inc.,</w:t>
      </w:r>
      <w:r>
        <w:t xml:space="preserve"> a</w:t>
      </w:r>
      <w:r>
        <w:rPr>
          <w:spacing w:val="-2"/>
        </w:rPr>
        <w:t xml:space="preserve"> </w:t>
      </w:r>
      <w:r>
        <w:rPr>
          <w:spacing w:val="-1"/>
        </w:rPr>
        <w:t>Delaware</w:t>
      </w:r>
      <w:r>
        <w:t xml:space="preserve"> </w:t>
      </w:r>
      <w:r>
        <w:rPr>
          <w:spacing w:val="-1"/>
        </w:rPr>
        <w:t xml:space="preserve">corporation </w:t>
      </w:r>
      <w:r>
        <w:rPr>
          <w:rFonts w:cs="Times New Roman"/>
          <w:spacing w:val="-1"/>
        </w:rPr>
        <w:t>(“</w:t>
      </w:r>
      <w:r>
        <w:rPr>
          <w:spacing w:val="-1"/>
        </w:rPr>
        <w:t>SGI</w:t>
      </w:r>
      <w:r>
        <w:rPr>
          <w:rFonts w:cs="Times New Roman"/>
          <w:spacing w:val="-1"/>
        </w:rPr>
        <w:t>”),</w:t>
      </w:r>
      <w:r>
        <w:rPr>
          <w:rFonts w:cs="Times New Roman"/>
          <w:spacing w:val="-3"/>
        </w:rPr>
        <w:t xml:space="preserve"> </w:t>
      </w:r>
      <w:r>
        <w:rPr>
          <w:rFonts w:cs="Times New Roman"/>
          <w:spacing w:val="1"/>
        </w:rPr>
        <w:t>J.</w:t>
      </w:r>
      <w:r>
        <w:rPr>
          <w:rFonts w:cs="Times New Roman"/>
        </w:rPr>
        <w:t xml:space="preserve"> </w:t>
      </w:r>
      <w:r>
        <w:rPr>
          <w:rFonts w:cs="Times New Roman"/>
          <w:spacing w:val="-1"/>
        </w:rPr>
        <w:t>Craig</w:t>
      </w:r>
      <w:r>
        <w:rPr>
          <w:rFonts w:cs="Times New Roman"/>
          <w:spacing w:val="-3"/>
        </w:rPr>
        <w:t xml:space="preserve"> </w:t>
      </w:r>
      <w:r>
        <w:rPr>
          <w:rFonts w:cs="Times New Roman"/>
          <w:spacing w:val="-1"/>
        </w:rPr>
        <w:t>Venter</w:t>
      </w:r>
      <w:r>
        <w:rPr>
          <w:rFonts w:cs="Times New Roman"/>
        </w:rPr>
        <w:t xml:space="preserve"> </w:t>
      </w:r>
      <w:r>
        <w:rPr>
          <w:rFonts w:cs="Times New Roman"/>
          <w:spacing w:val="-1"/>
        </w:rPr>
        <w:t>Institute</w:t>
      </w:r>
      <w:r>
        <w:rPr>
          <w:rFonts w:cs="Times New Roman"/>
        </w:rPr>
        <w:t xml:space="preserve"> </w:t>
      </w:r>
      <w:r>
        <w:rPr>
          <w:rFonts w:cs="Times New Roman"/>
          <w:spacing w:val="-1"/>
        </w:rPr>
        <w:t>(“Provider”)</w:t>
      </w:r>
      <w:r>
        <w:rPr>
          <w:rFonts w:cs="Times New Roman"/>
          <w:spacing w:val="2"/>
        </w:rPr>
        <w:t xml:space="preserve"> </w:t>
      </w:r>
      <w:r>
        <w:rPr>
          <w:spacing w:val="-1"/>
        </w:rPr>
        <w:t>and</w:t>
      </w:r>
      <w:r>
        <w:t xml:space="preserve"> </w:t>
      </w:r>
      <w:ins w:id="0" w:author="Williams, Robyn Joy" w:date="2017-09-08T15:41:00Z">
        <w:r w:rsidR="004B7168">
          <w:t xml:space="preserve">The Trustees of </w:t>
        </w:r>
      </w:ins>
      <w:r>
        <w:rPr>
          <w:spacing w:val="-1"/>
        </w:rPr>
        <w:t>Indiana</w:t>
      </w:r>
      <w:r>
        <w:rPr>
          <w:spacing w:val="79"/>
        </w:rPr>
        <w:t xml:space="preserve"> </w:t>
      </w:r>
      <w:r>
        <w:rPr>
          <w:spacing w:val="-1"/>
        </w:rPr>
        <w:t>University</w:t>
      </w:r>
      <w:r>
        <w:rPr>
          <w:spacing w:val="-2"/>
        </w:rPr>
        <w:t xml:space="preserve"> </w:t>
      </w:r>
      <w:r>
        <w:rPr>
          <w:rFonts w:cs="Times New Roman"/>
          <w:spacing w:val="-1"/>
        </w:rPr>
        <w:t>(“Recipient”).</w:t>
      </w:r>
    </w:p>
    <w:p w14:paraId="6CBBD8A3" w14:textId="77777777" w:rsidR="00D7303B" w:rsidRDefault="00D7303B">
      <w:pPr>
        <w:spacing w:before="9"/>
        <w:rPr>
          <w:rFonts w:ascii="Times New Roman" w:eastAsia="Times New Roman" w:hAnsi="Times New Roman" w:cs="Times New Roman"/>
          <w:sz w:val="20"/>
          <w:szCs w:val="20"/>
        </w:rPr>
      </w:pPr>
    </w:p>
    <w:p w14:paraId="7D72D2D5" w14:textId="77777777" w:rsidR="00D7303B" w:rsidRDefault="00E9465D">
      <w:pPr>
        <w:pStyle w:val="BodyText"/>
        <w:ind w:right="98"/>
        <w:rPr>
          <w:rFonts w:cs="Times New Roman"/>
        </w:rPr>
      </w:pPr>
      <w:r>
        <w:t>SGI</w:t>
      </w:r>
      <w:r>
        <w:rPr>
          <w:spacing w:val="-4"/>
        </w:rPr>
        <w:t xml:space="preserve"> </w:t>
      </w:r>
      <w:r>
        <w:rPr>
          <w:spacing w:val="-1"/>
        </w:rPr>
        <w:t>owns</w:t>
      </w:r>
      <w:r>
        <w:t xml:space="preserve"> </w:t>
      </w:r>
      <w:r>
        <w:rPr>
          <w:spacing w:val="-1"/>
        </w:rPr>
        <w:t>certain</w:t>
      </w:r>
      <w:r>
        <w:t xml:space="preserve"> </w:t>
      </w:r>
      <w:r>
        <w:rPr>
          <w:spacing w:val="-1"/>
        </w:rPr>
        <w:t>materials,</w:t>
      </w:r>
      <w:r>
        <w:rPr>
          <w:spacing w:val="-2"/>
        </w:rPr>
        <w:t xml:space="preserve"> </w:t>
      </w:r>
      <w:r>
        <w:rPr>
          <w:spacing w:val="-1"/>
        </w:rPr>
        <w:t>described</w:t>
      </w:r>
      <w:r>
        <w:t xml:space="preserve"> </w:t>
      </w:r>
      <w:r>
        <w:rPr>
          <w:spacing w:val="-1"/>
        </w:rPr>
        <w:t>as</w:t>
      </w:r>
      <w:r>
        <w:t xml:space="preserve"> </w:t>
      </w:r>
      <w:r>
        <w:rPr>
          <w:spacing w:val="-1"/>
        </w:rPr>
        <w:t>follows:</w:t>
      </w:r>
      <w:r>
        <w:rPr>
          <w:spacing w:val="1"/>
        </w:rPr>
        <w:t xml:space="preserve"> </w:t>
      </w:r>
      <w:r>
        <w:rPr>
          <w:spacing w:val="-1"/>
        </w:rPr>
        <w:t>Bacterial</w:t>
      </w:r>
      <w:r>
        <w:rPr>
          <w:spacing w:val="-2"/>
        </w:rPr>
        <w:t xml:space="preserve"> </w:t>
      </w:r>
      <w:r>
        <w:rPr>
          <w:spacing w:val="-1"/>
        </w:rPr>
        <w:t>strains JCVI-Syn3A,</w:t>
      </w:r>
      <w:r>
        <w:rPr>
          <w:spacing w:val="2"/>
        </w:rPr>
        <w:t xml:space="preserve"> </w:t>
      </w:r>
      <w:r>
        <w:rPr>
          <w:spacing w:val="-1"/>
        </w:rPr>
        <w:t>which</w:t>
      </w:r>
      <w:r>
        <w:rPr>
          <w:spacing w:val="-2"/>
        </w:rPr>
        <w:t xml:space="preserve"> </w:t>
      </w:r>
      <w:r>
        <w:t>is a</w:t>
      </w:r>
      <w:r>
        <w:rPr>
          <w:spacing w:val="-2"/>
        </w:rPr>
        <w:t xml:space="preserve"> </w:t>
      </w:r>
      <w:r>
        <w:rPr>
          <w:spacing w:val="-1"/>
        </w:rPr>
        <w:t>derivative</w:t>
      </w:r>
      <w:r>
        <w:t xml:space="preserve"> </w:t>
      </w:r>
      <w:r>
        <w:rPr>
          <w:spacing w:val="-1"/>
        </w:rPr>
        <w:t>of</w:t>
      </w:r>
      <w:r>
        <w:t xml:space="preserve"> </w:t>
      </w:r>
      <w:r>
        <w:rPr>
          <w:spacing w:val="-1"/>
        </w:rPr>
        <w:t>the</w:t>
      </w:r>
      <w:r>
        <w:rPr>
          <w:spacing w:val="65"/>
        </w:rPr>
        <w:t xml:space="preserve"> </w:t>
      </w:r>
      <w:r>
        <w:rPr>
          <w:spacing w:val="-2"/>
        </w:rPr>
        <w:t>minimal</w:t>
      </w:r>
      <w:r>
        <w:rPr>
          <w:spacing w:val="1"/>
        </w:rPr>
        <w:t xml:space="preserve"> </w:t>
      </w:r>
      <w:r>
        <w:rPr>
          <w:spacing w:val="-1"/>
        </w:rPr>
        <w:t>bacterial</w:t>
      </w:r>
      <w:r>
        <w:rPr>
          <w:spacing w:val="1"/>
        </w:rPr>
        <w:t xml:space="preserve"> </w:t>
      </w:r>
      <w:r>
        <w:rPr>
          <w:spacing w:val="-1"/>
        </w:rPr>
        <w:t>cell</w:t>
      </w:r>
      <w:r>
        <w:rPr>
          <w:spacing w:val="-2"/>
        </w:rPr>
        <w:t xml:space="preserve"> </w:t>
      </w:r>
      <w:r>
        <w:rPr>
          <w:spacing w:val="-1"/>
        </w:rPr>
        <w:t>JCVI-Syn3.0,</w:t>
      </w:r>
      <w:r>
        <w:t xml:space="preserve"> </w:t>
      </w:r>
      <w:r>
        <w:rPr>
          <w:spacing w:val="-1"/>
        </w:rPr>
        <w:t>which</w:t>
      </w:r>
      <w:r>
        <w:t xml:space="preserve"> is</w:t>
      </w:r>
      <w:r>
        <w:rPr>
          <w:spacing w:val="-2"/>
        </w:rPr>
        <w:t xml:space="preserve"> </w:t>
      </w:r>
      <w:r>
        <w:t xml:space="preserve">a </w:t>
      </w:r>
      <w:r>
        <w:rPr>
          <w:spacing w:val="-2"/>
        </w:rPr>
        <w:t>derivative</w:t>
      </w:r>
      <w:r>
        <w:t xml:space="preserve"> of</w:t>
      </w:r>
      <w:r>
        <w:rPr>
          <w:spacing w:val="3"/>
        </w:rPr>
        <w:t xml:space="preserve"> </w:t>
      </w:r>
      <w:r>
        <w:rPr>
          <w:rFonts w:cs="Times New Roman"/>
          <w:i/>
          <w:spacing w:val="-1"/>
        </w:rPr>
        <w:t>Mycoplasma</w:t>
      </w:r>
      <w:r>
        <w:rPr>
          <w:rFonts w:cs="Times New Roman"/>
          <w:i/>
        </w:rPr>
        <w:t xml:space="preserve"> </w:t>
      </w:r>
      <w:r>
        <w:rPr>
          <w:rFonts w:cs="Times New Roman"/>
          <w:i/>
          <w:spacing w:val="-1"/>
        </w:rPr>
        <w:t>mycoides</w:t>
      </w:r>
      <w:r>
        <w:rPr>
          <w:rFonts w:cs="Times New Roman"/>
          <w:i/>
          <w:spacing w:val="1"/>
        </w:rPr>
        <w:t xml:space="preserve"> </w:t>
      </w:r>
      <w:r>
        <w:rPr>
          <w:spacing w:val="-1"/>
        </w:rPr>
        <w:t>subspecies</w:t>
      </w:r>
      <w:r>
        <w:rPr>
          <w:spacing w:val="-2"/>
        </w:rPr>
        <w:t xml:space="preserve"> </w:t>
      </w:r>
      <w:r>
        <w:rPr>
          <w:spacing w:val="-1"/>
        </w:rPr>
        <w:t>capri</w:t>
      </w:r>
      <w:r>
        <w:rPr>
          <w:spacing w:val="-2"/>
        </w:rPr>
        <w:t xml:space="preserve"> </w:t>
      </w:r>
      <w:r>
        <w:rPr>
          <w:spacing w:val="-1"/>
        </w:rPr>
        <w:t>strain</w:t>
      </w:r>
      <w:r>
        <w:t xml:space="preserve"> </w:t>
      </w:r>
      <w:r>
        <w:rPr>
          <w:spacing w:val="-1"/>
        </w:rPr>
        <w:t>GM12,</w:t>
      </w:r>
      <w:r>
        <w:rPr>
          <w:spacing w:val="101"/>
        </w:rPr>
        <w:t xml:space="preserve"> </w:t>
      </w:r>
      <w:r>
        <w:t>and any</w:t>
      </w:r>
      <w:r>
        <w:rPr>
          <w:spacing w:val="-3"/>
        </w:rPr>
        <w:t xml:space="preserve"> </w:t>
      </w:r>
      <w:r>
        <w:rPr>
          <w:spacing w:val="-1"/>
        </w:rPr>
        <w:t>information</w:t>
      </w:r>
      <w:r>
        <w:rPr>
          <w:spacing w:val="1"/>
        </w:rPr>
        <w:t xml:space="preserve"> </w:t>
      </w:r>
      <w:r>
        <w:rPr>
          <w:spacing w:val="-1"/>
        </w:rPr>
        <w:t>provided</w:t>
      </w:r>
      <w:r>
        <w:t xml:space="preserve"> to </w:t>
      </w:r>
      <w:r>
        <w:rPr>
          <w:spacing w:val="-1"/>
        </w:rPr>
        <w:t>Recipient</w:t>
      </w:r>
      <w:r>
        <w:rPr>
          <w:spacing w:val="1"/>
        </w:rPr>
        <w:t xml:space="preserve"> </w:t>
      </w:r>
      <w:r>
        <w:t>by</w:t>
      </w:r>
      <w:r>
        <w:rPr>
          <w:spacing w:val="-3"/>
        </w:rPr>
        <w:t xml:space="preserve"> </w:t>
      </w:r>
      <w:r>
        <w:rPr>
          <w:spacing w:val="-1"/>
        </w:rPr>
        <w:t>SGI</w:t>
      </w:r>
      <w:r>
        <w:rPr>
          <w:spacing w:val="-4"/>
        </w:rPr>
        <w:t xml:space="preserve"> </w:t>
      </w:r>
      <w:r>
        <w:t xml:space="preserve">or </w:t>
      </w:r>
      <w:r>
        <w:rPr>
          <w:spacing w:val="-1"/>
        </w:rPr>
        <w:t>Provider,</w:t>
      </w:r>
      <w:r>
        <w:t xml:space="preserve"> as </w:t>
      </w:r>
      <w:r>
        <w:rPr>
          <w:spacing w:val="-1"/>
        </w:rPr>
        <w:t>more</w:t>
      </w:r>
      <w:r>
        <w:t xml:space="preserve"> </w:t>
      </w:r>
      <w:r>
        <w:rPr>
          <w:spacing w:val="-1"/>
        </w:rPr>
        <w:t>specifically</w:t>
      </w:r>
      <w:r>
        <w:rPr>
          <w:spacing w:val="-3"/>
        </w:rPr>
        <w:t xml:space="preserve"> </w:t>
      </w:r>
      <w:r>
        <w:rPr>
          <w:spacing w:val="-1"/>
        </w:rPr>
        <w:t>described</w:t>
      </w:r>
      <w:r>
        <w:rPr>
          <w:spacing w:val="-2"/>
        </w:rPr>
        <w:t xml:space="preserve"> </w:t>
      </w:r>
      <w:r>
        <w:t xml:space="preserve">in </w:t>
      </w:r>
      <w:r>
        <w:rPr>
          <w:spacing w:val="-1"/>
        </w:rPr>
        <w:t>Exhibit</w:t>
      </w:r>
      <w:r>
        <w:rPr>
          <w:spacing w:val="1"/>
        </w:rPr>
        <w:t xml:space="preserve"> </w:t>
      </w:r>
      <w:r>
        <w:t>A</w:t>
      </w:r>
      <w:r>
        <w:rPr>
          <w:spacing w:val="57"/>
        </w:rPr>
        <w:t xml:space="preserve"> </w:t>
      </w:r>
      <w:r>
        <w:rPr>
          <w:rFonts w:cs="Times New Roman"/>
          <w:spacing w:val="-1"/>
        </w:rPr>
        <w:t>(“Material”).</w:t>
      </w:r>
      <w:r>
        <w:rPr>
          <w:rFonts w:cs="Times New Roman"/>
        </w:rPr>
        <w:t xml:space="preserve">  </w:t>
      </w:r>
      <w:r>
        <w:rPr>
          <w:rFonts w:cs="Times New Roman"/>
          <w:spacing w:val="-1"/>
        </w:rPr>
        <w:t>Recipient</w:t>
      </w:r>
      <w:r>
        <w:rPr>
          <w:rFonts w:cs="Times New Roman"/>
        </w:rPr>
        <w:t xml:space="preserve"> </w:t>
      </w:r>
      <w:r>
        <w:t>is</w:t>
      </w:r>
      <w:r>
        <w:rPr>
          <w:spacing w:val="-2"/>
        </w:rPr>
        <w:t xml:space="preserve"> </w:t>
      </w:r>
      <w:r>
        <w:rPr>
          <w:spacing w:val="-1"/>
        </w:rPr>
        <w:t>interested</w:t>
      </w:r>
      <w:r>
        <w:rPr>
          <w:spacing w:val="-2"/>
        </w:rPr>
        <w:t xml:space="preserve"> </w:t>
      </w:r>
      <w:r>
        <w:t xml:space="preserve">in </w:t>
      </w:r>
      <w:r>
        <w:rPr>
          <w:spacing w:val="-1"/>
        </w:rPr>
        <w:t>using</w:t>
      </w:r>
      <w:r>
        <w:rPr>
          <w:spacing w:val="-3"/>
        </w:rPr>
        <w:t xml:space="preserve"> </w:t>
      </w:r>
      <w:r>
        <w:t>the</w:t>
      </w:r>
      <w:r>
        <w:rPr>
          <w:spacing w:val="-2"/>
        </w:rPr>
        <w:t xml:space="preserve"> </w:t>
      </w:r>
      <w:r>
        <w:rPr>
          <w:spacing w:val="-1"/>
        </w:rPr>
        <w:t>Material</w:t>
      </w:r>
      <w:r>
        <w:t xml:space="preserve"> and</w:t>
      </w:r>
      <w:r>
        <w:rPr>
          <w:spacing w:val="-2"/>
        </w:rPr>
        <w:t xml:space="preserve"> </w:t>
      </w:r>
      <w:r>
        <w:rPr>
          <w:spacing w:val="-1"/>
        </w:rPr>
        <w:t>related</w:t>
      </w:r>
      <w:r>
        <w:t xml:space="preserve"> </w:t>
      </w:r>
      <w:r>
        <w:rPr>
          <w:spacing w:val="-1"/>
        </w:rPr>
        <w:t>data</w:t>
      </w:r>
      <w:r>
        <w:rPr>
          <w:spacing w:val="-2"/>
        </w:rPr>
        <w:t xml:space="preserve"> </w:t>
      </w:r>
      <w:r>
        <w:t>solely</w:t>
      </w:r>
      <w:r>
        <w:rPr>
          <w:spacing w:val="-2"/>
        </w:rPr>
        <w:t xml:space="preserve"> </w:t>
      </w:r>
      <w:r>
        <w:rPr>
          <w:spacing w:val="-1"/>
        </w:rPr>
        <w:t>for</w:t>
      </w:r>
      <w:r>
        <w:t xml:space="preserve"> </w:t>
      </w:r>
      <w:r>
        <w:rPr>
          <w:spacing w:val="-1"/>
        </w:rPr>
        <w:t>the</w:t>
      </w:r>
      <w:r>
        <w:t xml:space="preserve"> </w:t>
      </w:r>
      <w:r>
        <w:rPr>
          <w:spacing w:val="-1"/>
        </w:rPr>
        <w:t>purpose</w:t>
      </w:r>
      <w:r>
        <w:rPr>
          <w:spacing w:val="1"/>
        </w:rPr>
        <w:t xml:space="preserve"> </w:t>
      </w:r>
      <w:r>
        <w:t>of</w:t>
      </w:r>
      <w:r>
        <w:rPr>
          <w:spacing w:val="53"/>
        </w:rPr>
        <w:t xml:space="preserve"> </w:t>
      </w:r>
      <w:r>
        <w:rPr>
          <w:spacing w:val="-1"/>
        </w:rPr>
        <w:t>using</w:t>
      </w:r>
      <w:r>
        <w:rPr>
          <w:spacing w:val="-3"/>
        </w:rPr>
        <w:t xml:space="preserve"> </w:t>
      </w:r>
      <w:r>
        <w:t>the</w:t>
      </w:r>
      <w:r>
        <w:rPr>
          <w:spacing w:val="65"/>
        </w:rPr>
        <w:t xml:space="preserve"> </w:t>
      </w:r>
      <w:r>
        <w:rPr>
          <w:spacing w:val="-1"/>
        </w:rPr>
        <w:t>JCVI-Syn3A bacterial</w:t>
      </w:r>
      <w:r>
        <w:rPr>
          <w:spacing w:val="1"/>
        </w:rPr>
        <w:t xml:space="preserve"> </w:t>
      </w:r>
      <w:r>
        <w:rPr>
          <w:spacing w:val="-1"/>
        </w:rPr>
        <w:t>strain</w:t>
      </w:r>
      <w:r>
        <w:t xml:space="preserve"> in </w:t>
      </w:r>
      <w:r>
        <w:rPr>
          <w:spacing w:val="-1"/>
        </w:rPr>
        <w:t>adapted</w:t>
      </w:r>
      <w:r>
        <w:rPr>
          <w:spacing w:val="-2"/>
        </w:rPr>
        <w:t xml:space="preserve"> </w:t>
      </w:r>
      <w:r>
        <w:rPr>
          <w:spacing w:val="-1"/>
        </w:rPr>
        <w:t>laboratory</w:t>
      </w:r>
      <w:r>
        <w:rPr>
          <w:spacing w:val="-3"/>
        </w:rPr>
        <w:t xml:space="preserve"> </w:t>
      </w:r>
      <w:r>
        <w:rPr>
          <w:spacing w:val="-1"/>
        </w:rPr>
        <w:t>evolution</w:t>
      </w:r>
      <w:r>
        <w:t xml:space="preserve"> </w:t>
      </w:r>
      <w:r>
        <w:rPr>
          <w:spacing w:val="-1"/>
        </w:rPr>
        <w:t>experiments</w:t>
      </w:r>
      <w:r>
        <w:t xml:space="preserve"> </w:t>
      </w:r>
      <w:r>
        <w:rPr>
          <w:spacing w:val="-1"/>
        </w:rPr>
        <w:t>done</w:t>
      </w:r>
      <w:r>
        <w:rPr>
          <w:spacing w:val="-2"/>
        </w:rPr>
        <w:t xml:space="preserve"> </w:t>
      </w:r>
      <w:r>
        <w:t>in</w:t>
      </w:r>
      <w:r>
        <w:rPr>
          <w:spacing w:val="-3"/>
        </w:rPr>
        <w:t xml:space="preserve"> </w:t>
      </w:r>
      <w:r>
        <w:rPr>
          <w:spacing w:val="-1"/>
        </w:rPr>
        <w:t>collaboration</w:t>
      </w:r>
      <w:r>
        <w:t xml:space="preserve"> </w:t>
      </w:r>
      <w:r>
        <w:rPr>
          <w:spacing w:val="-1"/>
        </w:rPr>
        <w:t>with</w:t>
      </w:r>
      <w:r>
        <w:rPr>
          <w:spacing w:val="-3"/>
        </w:rPr>
        <w:t xml:space="preserve"> </w:t>
      </w:r>
      <w:r>
        <w:rPr>
          <w:spacing w:val="-1"/>
        </w:rPr>
        <w:t>the</w:t>
      </w:r>
      <w:r>
        <w:rPr>
          <w:spacing w:val="-2"/>
        </w:rPr>
        <w:t xml:space="preserve"> </w:t>
      </w:r>
      <w:r>
        <w:rPr>
          <w:spacing w:val="-1"/>
        </w:rPr>
        <w:t>JCVI</w:t>
      </w:r>
      <w:r>
        <w:rPr>
          <w:spacing w:val="79"/>
        </w:rPr>
        <w:t xml:space="preserve"> </w:t>
      </w:r>
      <w:r>
        <w:rPr>
          <w:spacing w:val="-1"/>
        </w:rPr>
        <w:t>(</w:t>
      </w:r>
      <w:r>
        <w:rPr>
          <w:rFonts w:cs="Times New Roman"/>
          <w:spacing w:val="-1"/>
        </w:rPr>
        <w:t>“</w:t>
      </w:r>
      <w:r>
        <w:rPr>
          <w:spacing w:val="-1"/>
        </w:rPr>
        <w:t>Recipient Purpose</w:t>
      </w:r>
      <w:r>
        <w:rPr>
          <w:rFonts w:cs="Times New Roman"/>
          <w:spacing w:val="-1"/>
        </w:rPr>
        <w:t>”).</w:t>
      </w:r>
    </w:p>
    <w:p w14:paraId="390F2BB1" w14:textId="77777777" w:rsidR="00D7303B" w:rsidRDefault="00D7303B">
      <w:pPr>
        <w:spacing w:before="9"/>
        <w:rPr>
          <w:rFonts w:ascii="Times New Roman" w:eastAsia="Times New Roman" w:hAnsi="Times New Roman" w:cs="Times New Roman"/>
          <w:sz w:val="20"/>
          <w:szCs w:val="20"/>
        </w:rPr>
      </w:pPr>
    </w:p>
    <w:p w14:paraId="160BF7F3" w14:textId="77777777" w:rsidR="00D7303B" w:rsidRDefault="00E9465D">
      <w:pPr>
        <w:pStyle w:val="BodyText"/>
      </w:pPr>
      <w:r>
        <w:rPr>
          <w:spacing w:val="-1"/>
        </w:rPr>
        <w:t>Acknowledging</w:t>
      </w:r>
      <w:r>
        <w:rPr>
          <w:spacing w:val="-3"/>
        </w:rPr>
        <w:t xml:space="preserve"> </w:t>
      </w:r>
      <w:r>
        <w:t xml:space="preserve">the </w:t>
      </w:r>
      <w:r>
        <w:rPr>
          <w:spacing w:val="-1"/>
        </w:rPr>
        <w:t>adequacy</w:t>
      </w:r>
      <w:r>
        <w:rPr>
          <w:spacing w:val="-2"/>
        </w:rPr>
        <w:t xml:space="preserve"> </w:t>
      </w:r>
      <w:r>
        <w:t>of the</w:t>
      </w:r>
      <w:r>
        <w:rPr>
          <w:spacing w:val="-2"/>
        </w:rPr>
        <w:t xml:space="preserve"> </w:t>
      </w:r>
      <w:r>
        <w:rPr>
          <w:spacing w:val="-1"/>
        </w:rPr>
        <w:t>consideration</w:t>
      </w:r>
      <w:r>
        <w:rPr>
          <w:spacing w:val="-3"/>
        </w:rPr>
        <w:t xml:space="preserve"> </w:t>
      </w:r>
      <w:r>
        <w:rPr>
          <w:spacing w:val="-1"/>
        </w:rPr>
        <w:t>exchanged,</w:t>
      </w:r>
      <w:r>
        <w:rPr>
          <w:spacing w:val="3"/>
        </w:rPr>
        <w:t xml:space="preserve"> </w:t>
      </w:r>
      <w:r>
        <w:rPr>
          <w:spacing w:val="-1"/>
        </w:rPr>
        <w:t>SGI</w:t>
      </w:r>
      <w:r>
        <w:rPr>
          <w:spacing w:val="-4"/>
        </w:rPr>
        <w:t xml:space="preserve"> </w:t>
      </w:r>
      <w:r>
        <w:t xml:space="preserve">and </w:t>
      </w:r>
      <w:r>
        <w:rPr>
          <w:spacing w:val="-1"/>
        </w:rPr>
        <w:t>Recipient agree</w:t>
      </w:r>
      <w:r>
        <w:t xml:space="preserve"> to</w:t>
      </w:r>
      <w:r>
        <w:rPr>
          <w:spacing w:val="-3"/>
        </w:rPr>
        <w:t xml:space="preserve"> </w:t>
      </w:r>
      <w:r>
        <w:t>the</w:t>
      </w:r>
      <w:r>
        <w:rPr>
          <w:spacing w:val="-2"/>
        </w:rPr>
        <w:t xml:space="preserve"> </w:t>
      </w:r>
      <w:r>
        <w:rPr>
          <w:spacing w:val="-1"/>
        </w:rPr>
        <w:t>following</w:t>
      </w:r>
      <w:r>
        <w:rPr>
          <w:spacing w:val="-3"/>
        </w:rPr>
        <w:t xml:space="preserve"> </w:t>
      </w:r>
      <w:r>
        <w:rPr>
          <w:spacing w:val="-1"/>
        </w:rPr>
        <w:t>terms.</w:t>
      </w:r>
    </w:p>
    <w:p w14:paraId="6433E62A" w14:textId="77777777" w:rsidR="00D7303B" w:rsidRDefault="00D7303B">
      <w:pPr>
        <w:spacing w:before="7"/>
        <w:rPr>
          <w:rFonts w:ascii="Times New Roman" w:eastAsia="Times New Roman" w:hAnsi="Times New Roman" w:cs="Times New Roman"/>
          <w:sz w:val="20"/>
          <w:szCs w:val="20"/>
        </w:rPr>
      </w:pPr>
    </w:p>
    <w:p w14:paraId="3611BEA3" w14:textId="77777777" w:rsidR="00D7303B" w:rsidRDefault="00E9465D">
      <w:pPr>
        <w:pStyle w:val="BodyText"/>
        <w:numPr>
          <w:ilvl w:val="0"/>
          <w:numId w:val="1"/>
        </w:numPr>
        <w:tabs>
          <w:tab w:val="left" w:pos="821"/>
        </w:tabs>
        <w:ind w:right="358" w:firstLine="0"/>
        <w:jc w:val="both"/>
      </w:pPr>
      <w:r>
        <w:t>SGI</w:t>
      </w:r>
      <w:r>
        <w:rPr>
          <w:spacing w:val="-4"/>
        </w:rPr>
        <w:t xml:space="preserve"> </w:t>
      </w:r>
      <w:r>
        <w:rPr>
          <w:spacing w:val="-1"/>
        </w:rPr>
        <w:t>agrees</w:t>
      </w:r>
      <w:r>
        <w:t xml:space="preserve"> to</w:t>
      </w:r>
      <w:r>
        <w:rPr>
          <w:spacing w:val="-3"/>
        </w:rPr>
        <w:t xml:space="preserve"> </w:t>
      </w:r>
      <w:r>
        <w:rPr>
          <w:spacing w:val="-1"/>
        </w:rPr>
        <w:t>transfer</w:t>
      </w:r>
      <w:r>
        <w:rPr>
          <w:spacing w:val="-2"/>
        </w:rPr>
        <w:t xml:space="preserve"> </w:t>
      </w:r>
      <w:r>
        <w:t xml:space="preserve">a </w:t>
      </w:r>
      <w:r>
        <w:rPr>
          <w:spacing w:val="-1"/>
        </w:rPr>
        <w:t>sample</w:t>
      </w:r>
      <w:r>
        <w:t xml:space="preserve"> of</w:t>
      </w:r>
      <w:r>
        <w:rPr>
          <w:spacing w:val="1"/>
        </w:rPr>
        <w:t xml:space="preserve"> </w:t>
      </w:r>
      <w:r>
        <w:rPr>
          <w:spacing w:val="-1"/>
        </w:rPr>
        <w:t>Material</w:t>
      </w:r>
      <w:r>
        <w:rPr>
          <w:spacing w:val="-2"/>
        </w:rPr>
        <w:t xml:space="preserve"> </w:t>
      </w:r>
      <w:r>
        <w:t xml:space="preserve">to </w:t>
      </w:r>
      <w:r>
        <w:rPr>
          <w:spacing w:val="-1"/>
        </w:rPr>
        <w:t>Recipient.</w:t>
      </w:r>
      <w:r>
        <w:t xml:space="preserve"> </w:t>
      </w:r>
      <w:r>
        <w:rPr>
          <w:spacing w:val="-1"/>
        </w:rPr>
        <w:t>Material shall</w:t>
      </w:r>
      <w:r>
        <w:rPr>
          <w:spacing w:val="-2"/>
        </w:rPr>
        <w:t xml:space="preserve"> </w:t>
      </w:r>
      <w:r>
        <w:t>be</w:t>
      </w:r>
      <w:r>
        <w:rPr>
          <w:spacing w:val="-2"/>
        </w:rPr>
        <w:t xml:space="preserve"> </w:t>
      </w:r>
      <w:r>
        <w:rPr>
          <w:spacing w:val="-1"/>
        </w:rPr>
        <w:t>transferred</w:t>
      </w:r>
      <w:r>
        <w:t xml:space="preserve"> on </w:t>
      </w:r>
      <w:r>
        <w:rPr>
          <w:spacing w:val="-1"/>
        </w:rPr>
        <w:t>behalf</w:t>
      </w:r>
      <w:r>
        <w:t xml:space="preserve"> </w:t>
      </w:r>
      <w:r>
        <w:rPr>
          <w:spacing w:val="-2"/>
        </w:rPr>
        <w:t>of</w:t>
      </w:r>
      <w:r>
        <w:t xml:space="preserve"> </w:t>
      </w:r>
      <w:r>
        <w:rPr>
          <w:spacing w:val="-1"/>
        </w:rPr>
        <w:t>SGI</w:t>
      </w:r>
      <w:r>
        <w:rPr>
          <w:spacing w:val="65"/>
        </w:rPr>
        <w:t xml:space="preserve"> </w:t>
      </w:r>
      <w:r>
        <w:t>by</w:t>
      </w:r>
      <w:r>
        <w:rPr>
          <w:spacing w:val="-3"/>
        </w:rPr>
        <w:t xml:space="preserve"> </w:t>
      </w:r>
      <w:r>
        <w:rPr>
          <w:spacing w:val="-1"/>
        </w:rPr>
        <w:t>Provider</w:t>
      </w:r>
      <w:r>
        <w:rPr>
          <w:spacing w:val="1"/>
        </w:rPr>
        <w:t xml:space="preserve"> </w:t>
      </w:r>
      <w:r>
        <w:t>to</w:t>
      </w:r>
      <w:r>
        <w:rPr>
          <w:spacing w:val="-2"/>
        </w:rPr>
        <w:t xml:space="preserve"> </w:t>
      </w:r>
      <w:r>
        <w:rPr>
          <w:spacing w:val="-1"/>
        </w:rPr>
        <w:t>Recipient and</w:t>
      </w:r>
      <w:r>
        <w:t xml:space="preserve"> </w:t>
      </w:r>
      <w:r>
        <w:rPr>
          <w:spacing w:val="-1"/>
        </w:rPr>
        <w:t>Recipient</w:t>
      </w:r>
      <w:r>
        <w:rPr>
          <w:spacing w:val="2"/>
        </w:rPr>
        <w:t xml:space="preserve"> </w:t>
      </w:r>
      <w:r>
        <w:rPr>
          <w:spacing w:val="-1"/>
        </w:rPr>
        <w:t>agrees</w:t>
      </w:r>
      <w:r>
        <w:rPr>
          <w:spacing w:val="-2"/>
        </w:rPr>
        <w:t xml:space="preserve"> </w:t>
      </w:r>
      <w:r>
        <w:t xml:space="preserve">to </w:t>
      </w:r>
      <w:r>
        <w:rPr>
          <w:spacing w:val="-1"/>
        </w:rPr>
        <w:t>receive</w:t>
      </w:r>
      <w:r>
        <w:rPr>
          <w:spacing w:val="1"/>
        </w:rPr>
        <w:t xml:space="preserve"> </w:t>
      </w:r>
      <w:r>
        <w:t xml:space="preserve">and </w:t>
      </w:r>
      <w:r>
        <w:rPr>
          <w:spacing w:val="-1"/>
        </w:rPr>
        <w:t>only</w:t>
      </w:r>
      <w:r>
        <w:rPr>
          <w:spacing w:val="-3"/>
        </w:rPr>
        <w:t xml:space="preserve"> </w:t>
      </w:r>
      <w:r>
        <w:t>use</w:t>
      </w:r>
      <w:r>
        <w:rPr>
          <w:spacing w:val="-1"/>
        </w:rPr>
        <w:t xml:space="preserve"> </w:t>
      </w:r>
      <w:r>
        <w:t>the</w:t>
      </w:r>
      <w:r>
        <w:rPr>
          <w:spacing w:val="-2"/>
        </w:rPr>
        <w:t xml:space="preserve"> </w:t>
      </w:r>
      <w:r>
        <w:rPr>
          <w:spacing w:val="-1"/>
        </w:rPr>
        <w:t>Material</w:t>
      </w:r>
      <w:r>
        <w:rPr>
          <w:spacing w:val="-2"/>
        </w:rPr>
        <w:t xml:space="preserve"> </w:t>
      </w:r>
      <w:r>
        <w:rPr>
          <w:spacing w:val="-1"/>
        </w:rPr>
        <w:t>subject</w:t>
      </w:r>
      <w:r>
        <w:rPr>
          <w:spacing w:val="-2"/>
        </w:rPr>
        <w:t xml:space="preserve"> </w:t>
      </w:r>
      <w:r>
        <w:t>to</w:t>
      </w:r>
      <w:r>
        <w:rPr>
          <w:spacing w:val="2"/>
        </w:rPr>
        <w:t xml:space="preserve"> </w:t>
      </w:r>
      <w:r>
        <w:rPr>
          <w:spacing w:val="-1"/>
        </w:rPr>
        <w:t>and</w:t>
      </w:r>
      <w:r>
        <w:t xml:space="preserve"> </w:t>
      </w:r>
      <w:r>
        <w:rPr>
          <w:spacing w:val="-1"/>
        </w:rPr>
        <w:t>in</w:t>
      </w:r>
      <w:r>
        <w:t xml:space="preserve"> </w:t>
      </w:r>
      <w:r>
        <w:rPr>
          <w:spacing w:val="-1"/>
        </w:rPr>
        <w:t>accordance</w:t>
      </w:r>
      <w:r>
        <w:rPr>
          <w:spacing w:val="63"/>
        </w:rPr>
        <w:t xml:space="preserve"> </w:t>
      </w:r>
      <w:r>
        <w:rPr>
          <w:spacing w:val="-1"/>
        </w:rPr>
        <w:t>with</w:t>
      </w:r>
      <w:r>
        <w:rPr>
          <w:spacing w:val="-2"/>
        </w:rPr>
        <w:t xml:space="preserve"> </w:t>
      </w:r>
      <w:r>
        <w:t xml:space="preserve">the </w:t>
      </w:r>
      <w:r>
        <w:rPr>
          <w:spacing w:val="-1"/>
        </w:rPr>
        <w:t>obligations</w:t>
      </w:r>
      <w:r>
        <w:t xml:space="preserve"> </w:t>
      </w:r>
      <w:r>
        <w:rPr>
          <w:spacing w:val="-1"/>
        </w:rPr>
        <w:t>set</w:t>
      </w:r>
      <w:r>
        <w:rPr>
          <w:spacing w:val="-2"/>
        </w:rPr>
        <w:t xml:space="preserve"> </w:t>
      </w:r>
      <w:r>
        <w:rPr>
          <w:spacing w:val="-1"/>
        </w:rPr>
        <w:t>forth</w:t>
      </w:r>
      <w:r>
        <w:t xml:space="preserve"> in</w:t>
      </w:r>
      <w:r>
        <w:rPr>
          <w:spacing w:val="-3"/>
        </w:rPr>
        <w:t xml:space="preserve"> </w:t>
      </w:r>
      <w:r>
        <w:rPr>
          <w:spacing w:val="-1"/>
        </w:rPr>
        <w:t>this</w:t>
      </w:r>
      <w:r>
        <w:t xml:space="preserve"> </w:t>
      </w:r>
      <w:r>
        <w:rPr>
          <w:spacing w:val="-1"/>
        </w:rPr>
        <w:t>Agreement.</w:t>
      </w:r>
    </w:p>
    <w:p w14:paraId="61CB43D6" w14:textId="77777777" w:rsidR="00D7303B" w:rsidRDefault="00D7303B">
      <w:pPr>
        <w:spacing w:before="9"/>
        <w:rPr>
          <w:rFonts w:ascii="Times New Roman" w:eastAsia="Times New Roman" w:hAnsi="Times New Roman" w:cs="Times New Roman"/>
          <w:sz w:val="20"/>
          <w:szCs w:val="20"/>
        </w:rPr>
      </w:pPr>
    </w:p>
    <w:p w14:paraId="4DF653AA" w14:textId="77777777" w:rsidR="00D7303B" w:rsidRDefault="00E9465D">
      <w:pPr>
        <w:pStyle w:val="BodyText"/>
        <w:numPr>
          <w:ilvl w:val="0"/>
          <w:numId w:val="1"/>
        </w:numPr>
        <w:tabs>
          <w:tab w:val="left" w:pos="821"/>
        </w:tabs>
        <w:ind w:right="111" w:firstLine="0"/>
      </w:pPr>
      <w:r>
        <w:rPr>
          <w:spacing w:val="-1"/>
        </w:rPr>
        <w:t>Recipient</w:t>
      </w:r>
      <w:r>
        <w:rPr>
          <w:spacing w:val="1"/>
        </w:rPr>
        <w:t xml:space="preserve"> </w:t>
      </w:r>
      <w:r>
        <w:rPr>
          <w:spacing w:val="-1"/>
        </w:rPr>
        <w:t>agrees</w:t>
      </w:r>
      <w:r>
        <w:t xml:space="preserve"> </w:t>
      </w:r>
      <w:r>
        <w:rPr>
          <w:spacing w:val="-1"/>
        </w:rPr>
        <w:t>that</w:t>
      </w:r>
      <w:r>
        <w:rPr>
          <w:spacing w:val="-2"/>
        </w:rPr>
        <w:t xml:space="preserve"> </w:t>
      </w:r>
      <w:r>
        <w:t>the</w:t>
      </w:r>
      <w:r>
        <w:rPr>
          <w:spacing w:val="-2"/>
        </w:rPr>
        <w:t xml:space="preserve"> </w:t>
      </w:r>
      <w:r>
        <w:rPr>
          <w:spacing w:val="-1"/>
        </w:rPr>
        <w:t>Material:</w:t>
      </w:r>
      <w:r>
        <w:t xml:space="preserve"> </w:t>
      </w:r>
      <w:r>
        <w:rPr>
          <w:spacing w:val="1"/>
        </w:rPr>
        <w:t xml:space="preserve"> </w:t>
      </w:r>
      <w:r>
        <w:rPr>
          <w:spacing w:val="-1"/>
        </w:rPr>
        <w:t>(a)</w:t>
      </w:r>
      <w:r>
        <w:t xml:space="preserve"> </w:t>
      </w:r>
      <w:r>
        <w:rPr>
          <w:spacing w:val="-1"/>
        </w:rPr>
        <w:t>will</w:t>
      </w:r>
      <w:r>
        <w:rPr>
          <w:spacing w:val="-2"/>
        </w:rPr>
        <w:t xml:space="preserve"> </w:t>
      </w:r>
      <w:r>
        <w:t xml:space="preserve">be </w:t>
      </w:r>
      <w:r>
        <w:rPr>
          <w:spacing w:val="-1"/>
        </w:rPr>
        <w:t>used</w:t>
      </w:r>
      <w:r>
        <w:rPr>
          <w:spacing w:val="-3"/>
        </w:rPr>
        <w:t xml:space="preserve"> </w:t>
      </w:r>
      <w:r>
        <w:t>in</w:t>
      </w:r>
      <w:r>
        <w:rPr>
          <w:spacing w:val="-3"/>
        </w:rPr>
        <w:t xml:space="preserve"> </w:t>
      </w:r>
      <w:r>
        <w:rPr>
          <w:spacing w:val="-1"/>
        </w:rPr>
        <w:t>compliance</w:t>
      </w:r>
      <w:r>
        <w:rPr>
          <w:spacing w:val="-2"/>
        </w:rPr>
        <w:t xml:space="preserve"> </w:t>
      </w:r>
      <w:r>
        <w:rPr>
          <w:spacing w:val="-1"/>
        </w:rPr>
        <w:t>with</w:t>
      </w:r>
      <w:r>
        <w:t xml:space="preserve"> </w:t>
      </w:r>
      <w:r>
        <w:rPr>
          <w:spacing w:val="-1"/>
        </w:rPr>
        <w:t>all</w:t>
      </w:r>
      <w:r>
        <w:rPr>
          <w:spacing w:val="1"/>
        </w:rPr>
        <w:t xml:space="preserve"> </w:t>
      </w:r>
      <w:r>
        <w:rPr>
          <w:spacing w:val="-1"/>
        </w:rPr>
        <w:t>applicable</w:t>
      </w:r>
      <w:r>
        <w:t xml:space="preserve"> </w:t>
      </w:r>
      <w:r>
        <w:rPr>
          <w:spacing w:val="-1"/>
        </w:rPr>
        <w:t>statutes</w:t>
      </w:r>
      <w:r>
        <w:rPr>
          <w:spacing w:val="-2"/>
        </w:rPr>
        <w:t xml:space="preserve"> </w:t>
      </w:r>
      <w:r>
        <w:t>and</w:t>
      </w:r>
      <w:r>
        <w:rPr>
          <w:spacing w:val="55"/>
        </w:rPr>
        <w:t xml:space="preserve"> </w:t>
      </w:r>
      <w:r>
        <w:rPr>
          <w:spacing w:val="-1"/>
        </w:rPr>
        <w:t>regulations,</w:t>
      </w:r>
      <w:r>
        <w:t xml:space="preserve"> </w:t>
      </w:r>
      <w:r>
        <w:rPr>
          <w:spacing w:val="-1"/>
        </w:rPr>
        <w:t>such</w:t>
      </w:r>
      <w:r>
        <w:t xml:space="preserve"> </w:t>
      </w:r>
      <w:r>
        <w:rPr>
          <w:spacing w:val="-1"/>
        </w:rPr>
        <w:t>as,</w:t>
      </w:r>
      <w:r>
        <w:rPr>
          <w:spacing w:val="1"/>
        </w:rPr>
        <w:t xml:space="preserve"> </w:t>
      </w:r>
      <w:r>
        <w:rPr>
          <w:spacing w:val="-1"/>
        </w:rPr>
        <w:t>without</w:t>
      </w:r>
      <w:r>
        <w:rPr>
          <w:spacing w:val="1"/>
        </w:rPr>
        <w:t xml:space="preserve"> </w:t>
      </w:r>
      <w:r>
        <w:rPr>
          <w:spacing w:val="-1"/>
        </w:rPr>
        <w:t>limitation, those</w:t>
      </w:r>
      <w:r>
        <w:t xml:space="preserve"> </w:t>
      </w:r>
      <w:r>
        <w:rPr>
          <w:spacing w:val="-1"/>
        </w:rPr>
        <w:t>relating</w:t>
      </w:r>
      <w:r>
        <w:rPr>
          <w:spacing w:val="-3"/>
        </w:rPr>
        <w:t xml:space="preserve"> </w:t>
      </w:r>
      <w:r>
        <w:t xml:space="preserve">to </w:t>
      </w:r>
      <w:r>
        <w:rPr>
          <w:spacing w:val="-1"/>
        </w:rPr>
        <w:t>research</w:t>
      </w:r>
      <w:r>
        <w:rPr>
          <w:spacing w:val="-2"/>
        </w:rPr>
        <w:t xml:space="preserve"> </w:t>
      </w:r>
      <w:r>
        <w:rPr>
          <w:spacing w:val="-1"/>
        </w:rPr>
        <w:t>involving</w:t>
      </w:r>
      <w:r>
        <w:rPr>
          <w:spacing w:val="-3"/>
        </w:rPr>
        <w:t xml:space="preserve"> </w:t>
      </w:r>
      <w:r>
        <w:t xml:space="preserve">the </w:t>
      </w:r>
      <w:r>
        <w:rPr>
          <w:spacing w:val="-1"/>
        </w:rPr>
        <w:t>use</w:t>
      </w:r>
      <w:r>
        <w:t xml:space="preserve"> of</w:t>
      </w:r>
      <w:r>
        <w:rPr>
          <w:spacing w:val="1"/>
        </w:rPr>
        <w:t xml:space="preserve"> </w:t>
      </w:r>
      <w:r>
        <w:rPr>
          <w:spacing w:val="-1"/>
        </w:rPr>
        <w:t>animals</w:t>
      </w:r>
      <w:r>
        <w:t xml:space="preserve"> </w:t>
      </w:r>
      <w:r>
        <w:rPr>
          <w:spacing w:val="-1"/>
        </w:rPr>
        <w:t>or</w:t>
      </w:r>
      <w:r>
        <w:t xml:space="preserve"> </w:t>
      </w:r>
      <w:r>
        <w:rPr>
          <w:spacing w:val="-1"/>
        </w:rPr>
        <w:t>recombinant</w:t>
      </w:r>
      <w:r>
        <w:rPr>
          <w:spacing w:val="59"/>
        </w:rPr>
        <w:t xml:space="preserve"> </w:t>
      </w:r>
      <w:r>
        <w:rPr>
          <w:spacing w:val="-1"/>
        </w:rPr>
        <w:t>DNA,</w:t>
      </w:r>
      <w:r>
        <w:t xml:space="preserve"> to use</w:t>
      </w:r>
      <w:r>
        <w:rPr>
          <w:spacing w:val="-2"/>
        </w:rPr>
        <w:t xml:space="preserve"> </w:t>
      </w:r>
      <w:r>
        <w:t xml:space="preserve">and </w:t>
      </w:r>
      <w:r>
        <w:rPr>
          <w:spacing w:val="-1"/>
        </w:rPr>
        <w:t>handling</w:t>
      </w:r>
      <w:r>
        <w:rPr>
          <w:spacing w:val="-3"/>
        </w:rPr>
        <w:t xml:space="preserve"> </w:t>
      </w:r>
      <w:r>
        <w:t xml:space="preserve">of </w:t>
      </w:r>
      <w:r>
        <w:rPr>
          <w:spacing w:val="-1"/>
        </w:rPr>
        <w:t>specific</w:t>
      </w:r>
      <w:r>
        <w:t xml:space="preserve"> </w:t>
      </w:r>
      <w:r>
        <w:rPr>
          <w:spacing w:val="-1"/>
        </w:rPr>
        <w:t>bacterial</w:t>
      </w:r>
      <w:r>
        <w:rPr>
          <w:spacing w:val="-2"/>
        </w:rPr>
        <w:t xml:space="preserve"> </w:t>
      </w:r>
      <w:r>
        <w:rPr>
          <w:spacing w:val="-1"/>
        </w:rPr>
        <w:t>strains</w:t>
      </w:r>
      <w:r>
        <w:rPr>
          <w:spacing w:val="-2"/>
        </w:rPr>
        <w:t xml:space="preserve"> </w:t>
      </w:r>
      <w:r>
        <w:rPr>
          <w:spacing w:val="-1"/>
        </w:rPr>
        <w:t>pursuant</w:t>
      </w:r>
      <w:r>
        <w:rPr>
          <w:spacing w:val="-2"/>
        </w:rPr>
        <w:t xml:space="preserve"> </w:t>
      </w:r>
      <w:r>
        <w:t xml:space="preserve">to </w:t>
      </w:r>
      <w:r>
        <w:rPr>
          <w:spacing w:val="-1"/>
        </w:rPr>
        <w:t>USDA requirements,</w:t>
      </w:r>
      <w:r>
        <w:rPr>
          <w:spacing w:val="5"/>
        </w:rPr>
        <w:t xml:space="preserve"> </w:t>
      </w:r>
      <w:r>
        <w:t xml:space="preserve">and </w:t>
      </w:r>
      <w:r>
        <w:rPr>
          <w:spacing w:val="-1"/>
        </w:rPr>
        <w:t>to</w:t>
      </w:r>
      <w:r>
        <w:t xml:space="preserve"> </w:t>
      </w:r>
      <w:r>
        <w:rPr>
          <w:spacing w:val="-1"/>
        </w:rPr>
        <w:t>U.S.</w:t>
      </w:r>
      <w:r>
        <w:t xml:space="preserve"> </w:t>
      </w:r>
      <w:r>
        <w:rPr>
          <w:spacing w:val="-1"/>
        </w:rPr>
        <w:t>export</w:t>
      </w:r>
      <w:r>
        <w:rPr>
          <w:spacing w:val="1"/>
        </w:rPr>
        <w:t xml:space="preserve"> </w:t>
      </w:r>
      <w:r>
        <w:rPr>
          <w:spacing w:val="-1"/>
        </w:rPr>
        <w:t>control</w:t>
      </w:r>
      <w:r>
        <w:rPr>
          <w:spacing w:val="61"/>
        </w:rPr>
        <w:t xml:space="preserve"> </w:t>
      </w:r>
      <w:r>
        <w:t>laws;</w:t>
      </w:r>
      <w:r>
        <w:rPr>
          <w:spacing w:val="-2"/>
        </w:rPr>
        <w:t xml:space="preserve"> </w:t>
      </w:r>
      <w:r>
        <w:rPr>
          <w:spacing w:val="-1"/>
        </w:rPr>
        <w:t>(b)</w:t>
      </w:r>
      <w:r>
        <w:t xml:space="preserve"> </w:t>
      </w:r>
      <w:r>
        <w:rPr>
          <w:spacing w:val="-1"/>
        </w:rPr>
        <w:t>will</w:t>
      </w:r>
      <w:r>
        <w:rPr>
          <w:spacing w:val="1"/>
        </w:rPr>
        <w:t xml:space="preserve"> </w:t>
      </w:r>
      <w:r>
        <w:rPr>
          <w:spacing w:val="-1"/>
        </w:rPr>
        <w:t>not</w:t>
      </w:r>
      <w:r>
        <w:rPr>
          <w:spacing w:val="1"/>
        </w:rPr>
        <w:t xml:space="preserve"> </w:t>
      </w:r>
      <w:r>
        <w:rPr>
          <w:spacing w:val="-2"/>
        </w:rPr>
        <w:t>be</w:t>
      </w:r>
      <w:r>
        <w:t xml:space="preserve"> </w:t>
      </w:r>
      <w:r>
        <w:rPr>
          <w:spacing w:val="-1"/>
        </w:rPr>
        <w:t>used</w:t>
      </w:r>
      <w:r>
        <w:t xml:space="preserve"> </w:t>
      </w:r>
      <w:r>
        <w:rPr>
          <w:spacing w:val="-1"/>
        </w:rPr>
        <w:t>in</w:t>
      </w:r>
      <w:r>
        <w:t xml:space="preserve"> </w:t>
      </w:r>
      <w:r>
        <w:rPr>
          <w:spacing w:val="-1"/>
        </w:rPr>
        <w:t>human</w:t>
      </w:r>
      <w:r>
        <w:t xml:space="preserve"> </w:t>
      </w:r>
      <w:r>
        <w:rPr>
          <w:spacing w:val="-1"/>
        </w:rPr>
        <w:t>subjects,</w:t>
      </w:r>
      <w:r>
        <w:t xml:space="preserve"> in</w:t>
      </w:r>
      <w:r>
        <w:rPr>
          <w:spacing w:val="-3"/>
        </w:rPr>
        <w:t xml:space="preserve"> </w:t>
      </w:r>
      <w:r>
        <w:rPr>
          <w:spacing w:val="-1"/>
        </w:rPr>
        <w:t>clinical</w:t>
      </w:r>
      <w:r>
        <w:rPr>
          <w:spacing w:val="1"/>
        </w:rPr>
        <w:t xml:space="preserve"> </w:t>
      </w:r>
      <w:r>
        <w:rPr>
          <w:spacing w:val="-1"/>
        </w:rPr>
        <w:t>trials,</w:t>
      </w:r>
      <w:r>
        <w:rPr>
          <w:spacing w:val="-2"/>
        </w:rPr>
        <w:t xml:space="preserve"> </w:t>
      </w:r>
      <w:r>
        <w:t>or</w:t>
      </w:r>
      <w:r>
        <w:rPr>
          <w:spacing w:val="-2"/>
        </w:rPr>
        <w:t xml:space="preserve"> </w:t>
      </w:r>
      <w:r>
        <w:t>for</w:t>
      </w:r>
      <w:r>
        <w:rPr>
          <w:spacing w:val="-2"/>
        </w:rPr>
        <w:t xml:space="preserve"> </w:t>
      </w:r>
      <w:r>
        <w:rPr>
          <w:spacing w:val="-1"/>
        </w:rPr>
        <w:t>diagnostic</w:t>
      </w:r>
      <w:r>
        <w:t xml:space="preserve"> </w:t>
      </w:r>
      <w:r>
        <w:rPr>
          <w:spacing w:val="-1"/>
        </w:rPr>
        <w:t>purposes</w:t>
      </w:r>
      <w:r>
        <w:t xml:space="preserve"> </w:t>
      </w:r>
      <w:r>
        <w:rPr>
          <w:spacing w:val="-1"/>
        </w:rPr>
        <w:t>involving</w:t>
      </w:r>
      <w:r>
        <w:rPr>
          <w:spacing w:val="-3"/>
        </w:rPr>
        <w:t xml:space="preserve"> </w:t>
      </w:r>
      <w:r>
        <w:rPr>
          <w:spacing w:val="-1"/>
        </w:rPr>
        <w:t>human</w:t>
      </w:r>
      <w:r>
        <w:t xml:space="preserve"> </w:t>
      </w:r>
      <w:r>
        <w:rPr>
          <w:spacing w:val="-1"/>
        </w:rPr>
        <w:t>subjects</w:t>
      </w:r>
      <w:r>
        <w:rPr>
          <w:spacing w:val="65"/>
        </w:rPr>
        <w:t xml:space="preserve"> </w:t>
      </w:r>
      <w:r>
        <w:rPr>
          <w:spacing w:val="-1"/>
        </w:rPr>
        <w:t>without</w:t>
      </w:r>
      <w:r>
        <w:rPr>
          <w:spacing w:val="1"/>
        </w:rPr>
        <w:t xml:space="preserve"> </w:t>
      </w:r>
      <w:r>
        <w:rPr>
          <w:spacing w:val="-1"/>
        </w:rPr>
        <w:t>the</w:t>
      </w:r>
      <w:r>
        <w:t xml:space="preserve"> </w:t>
      </w:r>
      <w:r>
        <w:rPr>
          <w:spacing w:val="-1"/>
        </w:rPr>
        <w:t>written</w:t>
      </w:r>
      <w:r>
        <w:rPr>
          <w:spacing w:val="-2"/>
        </w:rPr>
        <w:t xml:space="preserve"> </w:t>
      </w:r>
      <w:r>
        <w:rPr>
          <w:spacing w:val="-1"/>
        </w:rPr>
        <w:t>consent</w:t>
      </w:r>
      <w:r>
        <w:rPr>
          <w:spacing w:val="-4"/>
        </w:rPr>
        <w:t xml:space="preserve"> </w:t>
      </w:r>
      <w:r>
        <w:t>of</w:t>
      </w:r>
      <w:r>
        <w:rPr>
          <w:spacing w:val="2"/>
        </w:rPr>
        <w:t xml:space="preserve"> </w:t>
      </w:r>
      <w:r>
        <w:rPr>
          <w:spacing w:val="-2"/>
        </w:rPr>
        <w:t>SGI;</w:t>
      </w:r>
      <w:r>
        <w:rPr>
          <w:spacing w:val="1"/>
        </w:rPr>
        <w:t xml:space="preserve"> </w:t>
      </w:r>
      <w:r>
        <w:t>(c)</w:t>
      </w:r>
      <w:r>
        <w:rPr>
          <w:spacing w:val="1"/>
        </w:rPr>
        <w:t xml:space="preserve"> </w:t>
      </w:r>
      <w:r>
        <w:rPr>
          <w:spacing w:val="-1"/>
        </w:rPr>
        <w:t>will</w:t>
      </w:r>
      <w:r>
        <w:rPr>
          <w:spacing w:val="-2"/>
        </w:rPr>
        <w:t xml:space="preserve"> </w:t>
      </w:r>
      <w:r>
        <w:t xml:space="preserve">be </w:t>
      </w:r>
      <w:r>
        <w:rPr>
          <w:spacing w:val="-1"/>
        </w:rPr>
        <w:t>used</w:t>
      </w:r>
      <w:r>
        <w:t xml:space="preserve"> </w:t>
      </w:r>
      <w:r>
        <w:rPr>
          <w:spacing w:val="-1"/>
        </w:rPr>
        <w:t>only</w:t>
      </w:r>
      <w:r>
        <w:rPr>
          <w:spacing w:val="-3"/>
        </w:rPr>
        <w:t xml:space="preserve"> </w:t>
      </w:r>
      <w:r>
        <w:t xml:space="preserve">in </w:t>
      </w:r>
      <w:r>
        <w:rPr>
          <w:spacing w:val="-1"/>
        </w:rPr>
        <w:t>Recipient</w:t>
      </w:r>
      <w:r>
        <w:rPr>
          <w:rFonts w:cs="Times New Roman"/>
          <w:spacing w:val="-1"/>
        </w:rPr>
        <w:t>’s</w:t>
      </w:r>
      <w:r>
        <w:rPr>
          <w:rFonts w:cs="Times New Roman"/>
        </w:rPr>
        <w:t xml:space="preserve"> </w:t>
      </w:r>
      <w:r>
        <w:rPr>
          <w:rFonts w:cs="Times New Roman"/>
          <w:spacing w:val="-1"/>
        </w:rPr>
        <w:t>laboratory</w:t>
      </w:r>
      <w:r>
        <w:rPr>
          <w:spacing w:val="-1"/>
        </w:rPr>
        <w:t>;</w:t>
      </w:r>
      <w:r>
        <w:rPr>
          <w:spacing w:val="1"/>
        </w:rPr>
        <w:t xml:space="preserve"> </w:t>
      </w:r>
      <w:r>
        <w:t xml:space="preserve">and </w:t>
      </w:r>
      <w:r>
        <w:rPr>
          <w:spacing w:val="-1"/>
        </w:rPr>
        <w:t>(d)</w:t>
      </w:r>
      <w:r>
        <w:t xml:space="preserve"> </w:t>
      </w:r>
      <w:r>
        <w:rPr>
          <w:spacing w:val="-1"/>
        </w:rPr>
        <w:t>will</w:t>
      </w:r>
      <w:r>
        <w:rPr>
          <w:spacing w:val="-2"/>
        </w:rPr>
        <w:t xml:space="preserve"> </w:t>
      </w:r>
      <w:r>
        <w:t>not</w:t>
      </w:r>
      <w:r>
        <w:rPr>
          <w:spacing w:val="-2"/>
        </w:rPr>
        <w:t xml:space="preserve"> </w:t>
      </w:r>
      <w:r>
        <w:t xml:space="preserve">be </w:t>
      </w:r>
      <w:r>
        <w:rPr>
          <w:spacing w:val="-1"/>
        </w:rPr>
        <w:t>transferred</w:t>
      </w:r>
      <w:r>
        <w:rPr>
          <w:spacing w:val="59"/>
        </w:rPr>
        <w:t xml:space="preserve"> </w:t>
      </w:r>
      <w:r>
        <w:t xml:space="preserve">or </w:t>
      </w:r>
      <w:r>
        <w:rPr>
          <w:spacing w:val="-1"/>
        </w:rPr>
        <w:t>otherwise</w:t>
      </w:r>
      <w:r>
        <w:t xml:space="preserve"> </w:t>
      </w:r>
      <w:r>
        <w:rPr>
          <w:spacing w:val="-1"/>
        </w:rPr>
        <w:t>made</w:t>
      </w:r>
      <w:r>
        <w:t xml:space="preserve"> </w:t>
      </w:r>
      <w:r>
        <w:rPr>
          <w:spacing w:val="-1"/>
        </w:rPr>
        <w:t>available</w:t>
      </w:r>
      <w:r>
        <w:rPr>
          <w:spacing w:val="1"/>
        </w:rPr>
        <w:t xml:space="preserve"> </w:t>
      </w:r>
      <w:r>
        <w:rPr>
          <w:rFonts w:cs="Times New Roman"/>
        </w:rPr>
        <w:t xml:space="preserve">to </w:t>
      </w:r>
      <w:r>
        <w:rPr>
          <w:rFonts w:cs="Times New Roman"/>
          <w:spacing w:val="-1"/>
        </w:rPr>
        <w:t>anyone</w:t>
      </w:r>
      <w:r>
        <w:rPr>
          <w:rFonts w:cs="Times New Roman"/>
        </w:rPr>
        <w:t xml:space="preserve"> </w:t>
      </w:r>
      <w:r>
        <w:rPr>
          <w:rFonts w:cs="Times New Roman"/>
          <w:spacing w:val="-1"/>
        </w:rPr>
        <w:t>outside</w:t>
      </w:r>
      <w:r>
        <w:rPr>
          <w:rFonts w:cs="Times New Roman"/>
        </w:rPr>
        <w:t xml:space="preserve"> of</w:t>
      </w:r>
      <w:r>
        <w:rPr>
          <w:rFonts w:cs="Times New Roman"/>
          <w:spacing w:val="-1"/>
        </w:rPr>
        <w:t xml:space="preserve"> Recipient’s</w:t>
      </w:r>
      <w:r>
        <w:rPr>
          <w:rFonts w:cs="Times New Roman"/>
          <w:spacing w:val="-2"/>
        </w:rPr>
        <w:t xml:space="preserve"> </w:t>
      </w:r>
      <w:r>
        <w:rPr>
          <w:rFonts w:cs="Times New Roman"/>
          <w:spacing w:val="-1"/>
        </w:rPr>
        <w:t>laboratory</w:t>
      </w:r>
      <w:r>
        <w:rPr>
          <w:rFonts w:cs="Times New Roman"/>
          <w:spacing w:val="-3"/>
        </w:rPr>
        <w:t xml:space="preserve"> </w:t>
      </w:r>
      <w:r>
        <w:rPr>
          <w:rFonts w:cs="Times New Roman"/>
          <w:spacing w:val="-1"/>
        </w:rPr>
        <w:t>without</w:t>
      </w:r>
      <w:r>
        <w:rPr>
          <w:rFonts w:cs="Times New Roman"/>
          <w:spacing w:val="1"/>
        </w:rPr>
        <w:t xml:space="preserve"> </w:t>
      </w:r>
      <w:r>
        <w:rPr>
          <w:rFonts w:cs="Times New Roman"/>
          <w:spacing w:val="-1"/>
        </w:rPr>
        <w:t>the</w:t>
      </w:r>
      <w:r>
        <w:rPr>
          <w:rFonts w:cs="Times New Roman"/>
          <w:spacing w:val="3"/>
        </w:rPr>
        <w:t xml:space="preserve"> </w:t>
      </w:r>
      <w:r>
        <w:rPr>
          <w:spacing w:val="-1"/>
        </w:rPr>
        <w:t>express</w:t>
      </w:r>
      <w:r>
        <w:t xml:space="preserve"> </w:t>
      </w:r>
      <w:r>
        <w:rPr>
          <w:spacing w:val="-1"/>
        </w:rPr>
        <w:t>prior</w:t>
      </w:r>
      <w:r>
        <w:t xml:space="preserve"> </w:t>
      </w:r>
      <w:r>
        <w:rPr>
          <w:spacing w:val="-1"/>
        </w:rPr>
        <w:t>written</w:t>
      </w:r>
      <w:r>
        <w:t xml:space="preserve"> </w:t>
      </w:r>
      <w:r>
        <w:rPr>
          <w:spacing w:val="-1"/>
        </w:rPr>
        <w:t>consent</w:t>
      </w:r>
      <w:r>
        <w:rPr>
          <w:spacing w:val="51"/>
        </w:rPr>
        <w:t xml:space="preserve"> </w:t>
      </w:r>
      <w:r>
        <w:t>of</w:t>
      </w:r>
      <w:r>
        <w:rPr>
          <w:spacing w:val="1"/>
        </w:rPr>
        <w:t xml:space="preserve"> </w:t>
      </w:r>
      <w:r>
        <w:rPr>
          <w:spacing w:val="-2"/>
        </w:rPr>
        <w:t>SGI.</w:t>
      </w:r>
    </w:p>
    <w:p w14:paraId="7DF48250" w14:textId="77777777" w:rsidR="00D7303B" w:rsidRDefault="00D7303B">
      <w:pPr>
        <w:spacing w:before="9"/>
        <w:rPr>
          <w:rFonts w:ascii="Times New Roman" w:eastAsia="Times New Roman" w:hAnsi="Times New Roman" w:cs="Times New Roman"/>
          <w:sz w:val="20"/>
          <w:szCs w:val="20"/>
        </w:rPr>
      </w:pPr>
    </w:p>
    <w:p w14:paraId="283823EF" w14:textId="77777777" w:rsidR="00D7303B" w:rsidRDefault="00E9465D">
      <w:pPr>
        <w:pStyle w:val="BodyText"/>
        <w:numPr>
          <w:ilvl w:val="0"/>
          <w:numId w:val="1"/>
        </w:numPr>
        <w:tabs>
          <w:tab w:val="left" w:pos="821"/>
        </w:tabs>
        <w:ind w:right="391" w:firstLine="0"/>
      </w:pPr>
      <w:r>
        <w:rPr>
          <w:spacing w:val="-2"/>
        </w:rPr>
        <w:t>If</w:t>
      </w:r>
      <w:r>
        <w:t xml:space="preserve"> the </w:t>
      </w:r>
      <w:r>
        <w:rPr>
          <w:spacing w:val="-1"/>
        </w:rPr>
        <w:t>Material</w:t>
      </w:r>
      <w:r>
        <w:rPr>
          <w:spacing w:val="1"/>
        </w:rPr>
        <w:t xml:space="preserve"> </w:t>
      </w:r>
      <w:r>
        <w:rPr>
          <w:spacing w:val="-1"/>
        </w:rPr>
        <w:t>requires</w:t>
      </w:r>
      <w:r>
        <w:rPr>
          <w:spacing w:val="-2"/>
        </w:rPr>
        <w:t xml:space="preserve"> </w:t>
      </w:r>
      <w:r>
        <w:rPr>
          <w:spacing w:val="-1"/>
        </w:rPr>
        <w:t>the</w:t>
      </w:r>
      <w:r>
        <w:rPr>
          <w:spacing w:val="-2"/>
        </w:rPr>
        <w:t xml:space="preserve"> </w:t>
      </w:r>
      <w:r>
        <w:rPr>
          <w:spacing w:val="-1"/>
        </w:rPr>
        <w:t>Recipient</w:t>
      </w:r>
      <w:r>
        <w:rPr>
          <w:spacing w:val="1"/>
        </w:rPr>
        <w:t xml:space="preserve"> </w:t>
      </w:r>
      <w:r>
        <w:t>to</w:t>
      </w:r>
      <w:r>
        <w:rPr>
          <w:spacing w:val="-3"/>
        </w:rPr>
        <w:t xml:space="preserve"> </w:t>
      </w:r>
      <w:r>
        <w:rPr>
          <w:spacing w:val="-1"/>
        </w:rPr>
        <w:t>have</w:t>
      </w:r>
      <w:r>
        <w:t xml:space="preserve"> </w:t>
      </w:r>
      <w:r>
        <w:rPr>
          <w:spacing w:val="-1"/>
        </w:rPr>
        <w:t>USDA authorization</w:t>
      </w:r>
      <w:r>
        <w:t xml:space="preserve"> </w:t>
      </w:r>
      <w:r>
        <w:rPr>
          <w:spacing w:val="-1"/>
        </w:rPr>
        <w:t>to</w:t>
      </w:r>
      <w:r>
        <w:t xml:space="preserve"> </w:t>
      </w:r>
      <w:r>
        <w:rPr>
          <w:spacing w:val="-1"/>
        </w:rPr>
        <w:t>work</w:t>
      </w:r>
      <w:r>
        <w:rPr>
          <w:spacing w:val="-3"/>
        </w:rPr>
        <w:t xml:space="preserve"> </w:t>
      </w:r>
      <w:r>
        <w:rPr>
          <w:spacing w:val="-1"/>
        </w:rPr>
        <w:t>with</w:t>
      </w:r>
      <w:r>
        <w:rPr>
          <w:spacing w:val="-3"/>
        </w:rPr>
        <w:t xml:space="preserve"> </w:t>
      </w:r>
      <w:r>
        <w:rPr>
          <w:spacing w:val="-1"/>
        </w:rPr>
        <w:t>the</w:t>
      </w:r>
      <w:r>
        <w:rPr>
          <w:spacing w:val="-2"/>
        </w:rPr>
        <w:t xml:space="preserve"> </w:t>
      </w:r>
      <w:r>
        <w:rPr>
          <w:spacing w:val="-1"/>
        </w:rPr>
        <w:t>Material,</w:t>
      </w:r>
      <w:r>
        <w:rPr>
          <w:spacing w:val="5"/>
        </w:rPr>
        <w:t xml:space="preserve"> </w:t>
      </w:r>
      <w:r>
        <w:rPr>
          <w:i/>
        </w:rPr>
        <w:t>e.g</w:t>
      </w:r>
      <w:r>
        <w:t>.,</w:t>
      </w:r>
      <w:r>
        <w:rPr>
          <w:spacing w:val="47"/>
        </w:rPr>
        <w:t xml:space="preserve"> </w:t>
      </w:r>
      <w:r>
        <w:rPr>
          <w:spacing w:val="-1"/>
        </w:rPr>
        <w:t>Material consisting</w:t>
      </w:r>
      <w:r>
        <w:rPr>
          <w:spacing w:val="-3"/>
        </w:rPr>
        <w:t xml:space="preserve"> </w:t>
      </w:r>
      <w:r>
        <w:t xml:space="preserve">of, </w:t>
      </w:r>
      <w:r>
        <w:rPr>
          <w:spacing w:val="-1"/>
        </w:rPr>
        <w:t>derived</w:t>
      </w:r>
      <w:r>
        <w:rPr>
          <w:spacing w:val="2"/>
        </w:rPr>
        <w:t xml:space="preserve"> </w:t>
      </w:r>
      <w:r>
        <w:t>from</w:t>
      </w:r>
      <w:r>
        <w:rPr>
          <w:spacing w:val="-4"/>
        </w:rPr>
        <w:t xml:space="preserve"> </w:t>
      </w:r>
      <w:r>
        <w:t xml:space="preserve">or </w:t>
      </w:r>
      <w:r>
        <w:rPr>
          <w:spacing w:val="-1"/>
        </w:rPr>
        <w:t>classified</w:t>
      </w:r>
      <w:r>
        <w:rPr>
          <w:spacing w:val="-2"/>
        </w:rPr>
        <w:t xml:space="preserve"> </w:t>
      </w:r>
      <w:r>
        <w:t xml:space="preserve">as </w:t>
      </w:r>
      <w:r>
        <w:rPr>
          <w:i/>
          <w:spacing w:val="-1"/>
        </w:rPr>
        <w:t>Mycoplasma</w:t>
      </w:r>
      <w:r>
        <w:rPr>
          <w:i/>
        </w:rPr>
        <w:t xml:space="preserve"> </w:t>
      </w:r>
      <w:r>
        <w:rPr>
          <w:spacing w:val="-1"/>
        </w:rPr>
        <w:t>strains,</w:t>
      </w:r>
      <w:r>
        <w:t xml:space="preserve"> </w:t>
      </w:r>
      <w:commentRangeStart w:id="1"/>
      <w:r>
        <w:rPr>
          <w:spacing w:val="-1"/>
        </w:rPr>
        <w:t>Recipient</w:t>
      </w:r>
      <w:r>
        <w:rPr>
          <w:spacing w:val="1"/>
        </w:rPr>
        <w:t xml:space="preserve"> </w:t>
      </w:r>
      <w:r>
        <w:rPr>
          <w:spacing w:val="-1"/>
        </w:rPr>
        <w:t>shall</w:t>
      </w:r>
      <w:r>
        <w:rPr>
          <w:spacing w:val="1"/>
        </w:rPr>
        <w:t xml:space="preserve"> </w:t>
      </w:r>
      <w:r>
        <w:rPr>
          <w:spacing w:val="-1"/>
        </w:rPr>
        <w:t>provide</w:t>
      </w:r>
      <w:r>
        <w:t xml:space="preserve"> </w:t>
      </w:r>
      <w:r>
        <w:rPr>
          <w:spacing w:val="-1"/>
        </w:rPr>
        <w:t>verification</w:t>
      </w:r>
      <w:r>
        <w:rPr>
          <w:spacing w:val="-3"/>
        </w:rPr>
        <w:t xml:space="preserve"> </w:t>
      </w:r>
      <w:r>
        <w:t>of</w:t>
      </w:r>
      <w:r>
        <w:rPr>
          <w:spacing w:val="65"/>
        </w:rPr>
        <w:t xml:space="preserve"> </w:t>
      </w:r>
      <w:r>
        <w:t xml:space="preserve">such </w:t>
      </w:r>
      <w:r>
        <w:rPr>
          <w:spacing w:val="-1"/>
        </w:rPr>
        <w:t>authorization</w:t>
      </w:r>
      <w:r>
        <w:rPr>
          <w:spacing w:val="-3"/>
        </w:rPr>
        <w:t xml:space="preserve"> </w:t>
      </w:r>
      <w:r>
        <w:t xml:space="preserve">to </w:t>
      </w:r>
      <w:r>
        <w:rPr>
          <w:spacing w:val="-1"/>
        </w:rPr>
        <w:t>SGI</w:t>
      </w:r>
      <w:r>
        <w:rPr>
          <w:spacing w:val="-3"/>
        </w:rPr>
        <w:t xml:space="preserve"> </w:t>
      </w:r>
      <w:r>
        <w:rPr>
          <w:spacing w:val="-1"/>
        </w:rPr>
        <w:t>prior</w:t>
      </w:r>
      <w:r>
        <w:t xml:space="preserve"> to</w:t>
      </w:r>
      <w:r>
        <w:rPr>
          <w:spacing w:val="-3"/>
        </w:rPr>
        <w:t xml:space="preserve"> </w:t>
      </w:r>
      <w:r>
        <w:rPr>
          <w:spacing w:val="-1"/>
        </w:rPr>
        <w:t>transfer</w:t>
      </w:r>
      <w:r>
        <w:t xml:space="preserve"> of</w:t>
      </w:r>
      <w:r>
        <w:rPr>
          <w:spacing w:val="-2"/>
        </w:rPr>
        <w:t xml:space="preserve"> </w:t>
      </w:r>
      <w:r>
        <w:rPr>
          <w:spacing w:val="-1"/>
        </w:rPr>
        <w:t>Material.</w:t>
      </w:r>
      <w:commentRangeEnd w:id="1"/>
      <w:r w:rsidR="008722C5">
        <w:rPr>
          <w:rStyle w:val="CommentReference"/>
          <w:rFonts w:asciiTheme="minorHAnsi" w:eastAsiaTheme="minorHAnsi" w:hAnsiTheme="minorHAnsi"/>
        </w:rPr>
        <w:commentReference w:id="1"/>
      </w:r>
    </w:p>
    <w:p w14:paraId="0CC75ED2" w14:textId="77777777" w:rsidR="00D7303B" w:rsidRDefault="00D7303B">
      <w:pPr>
        <w:spacing w:before="9"/>
        <w:rPr>
          <w:rFonts w:ascii="Times New Roman" w:eastAsia="Times New Roman" w:hAnsi="Times New Roman" w:cs="Times New Roman"/>
          <w:sz w:val="20"/>
          <w:szCs w:val="20"/>
        </w:rPr>
      </w:pPr>
    </w:p>
    <w:p w14:paraId="578D4D58" w14:textId="77777777" w:rsidR="00D7303B" w:rsidRDefault="00E9465D">
      <w:pPr>
        <w:pStyle w:val="BodyText"/>
        <w:numPr>
          <w:ilvl w:val="0"/>
          <w:numId w:val="1"/>
        </w:numPr>
        <w:tabs>
          <w:tab w:val="left" w:pos="821"/>
          <w:tab w:val="left" w:pos="2994"/>
        </w:tabs>
        <w:ind w:right="391" w:firstLine="0"/>
        <w:rPr>
          <w:rFonts w:cs="Times New Roman"/>
        </w:rPr>
      </w:pPr>
      <w:r>
        <w:t>SGI</w:t>
      </w:r>
      <w:r>
        <w:rPr>
          <w:spacing w:val="-4"/>
        </w:rPr>
        <w:t xml:space="preserve"> </w:t>
      </w:r>
      <w:r>
        <w:rPr>
          <w:spacing w:val="-1"/>
        </w:rPr>
        <w:t>will</w:t>
      </w:r>
      <w:r>
        <w:rPr>
          <w:spacing w:val="1"/>
        </w:rPr>
        <w:t xml:space="preserve"> </w:t>
      </w:r>
      <w:r>
        <w:rPr>
          <w:spacing w:val="-1"/>
        </w:rPr>
        <w:t>retain</w:t>
      </w:r>
      <w:r>
        <w:t xml:space="preserve"> </w:t>
      </w:r>
      <w:r>
        <w:rPr>
          <w:spacing w:val="-1"/>
        </w:rPr>
        <w:t>ownership</w:t>
      </w:r>
      <w:r>
        <w:rPr>
          <w:spacing w:val="-3"/>
        </w:rPr>
        <w:t xml:space="preserve"> </w:t>
      </w:r>
      <w:r>
        <w:rPr>
          <w:spacing w:val="-2"/>
        </w:rPr>
        <w:t>of</w:t>
      </w:r>
      <w:r>
        <w:t xml:space="preserve"> </w:t>
      </w:r>
      <w:r>
        <w:rPr>
          <w:spacing w:val="-1"/>
        </w:rPr>
        <w:t>(a)</w:t>
      </w:r>
      <w:r>
        <w:rPr>
          <w:spacing w:val="3"/>
        </w:rPr>
        <w:t xml:space="preserve"> </w:t>
      </w:r>
      <w:r>
        <w:rPr>
          <w:spacing w:val="-1"/>
        </w:rPr>
        <w:t>the</w:t>
      </w:r>
      <w:r>
        <w:t xml:space="preserve"> </w:t>
      </w:r>
      <w:r>
        <w:rPr>
          <w:spacing w:val="-1"/>
        </w:rPr>
        <w:t>Material,</w:t>
      </w:r>
      <w:r>
        <w:t xml:space="preserve"> </w:t>
      </w:r>
      <w:r>
        <w:rPr>
          <w:spacing w:val="-1"/>
        </w:rPr>
        <w:t>all</w:t>
      </w:r>
      <w:r>
        <w:rPr>
          <w:spacing w:val="1"/>
        </w:rPr>
        <w:t xml:space="preserve"> </w:t>
      </w:r>
      <w:r>
        <w:rPr>
          <w:spacing w:val="-1"/>
        </w:rPr>
        <w:t>expression</w:t>
      </w:r>
      <w:r>
        <w:t xml:space="preserve"> </w:t>
      </w:r>
      <w:r>
        <w:rPr>
          <w:spacing w:val="-1"/>
        </w:rPr>
        <w:t>products</w:t>
      </w:r>
      <w:r>
        <w:t xml:space="preserve"> </w:t>
      </w:r>
      <w:r>
        <w:rPr>
          <w:spacing w:val="-1"/>
        </w:rPr>
        <w:t>thereof,</w:t>
      </w:r>
      <w:r>
        <w:rPr>
          <w:spacing w:val="-3"/>
        </w:rPr>
        <w:t xml:space="preserve"> </w:t>
      </w:r>
      <w:r>
        <w:t xml:space="preserve">and </w:t>
      </w:r>
      <w:r>
        <w:rPr>
          <w:spacing w:val="-1"/>
        </w:rPr>
        <w:t>all</w:t>
      </w:r>
      <w:r>
        <w:rPr>
          <w:spacing w:val="1"/>
        </w:rPr>
        <w:t xml:space="preserve"> </w:t>
      </w:r>
      <w:r>
        <w:rPr>
          <w:spacing w:val="-1"/>
        </w:rPr>
        <w:t>parts,</w:t>
      </w:r>
      <w:r>
        <w:t xml:space="preserve"> </w:t>
      </w:r>
      <w:r>
        <w:rPr>
          <w:spacing w:val="-1"/>
        </w:rPr>
        <w:t>progeny,</w:t>
      </w:r>
      <w:r>
        <w:rPr>
          <w:spacing w:val="53"/>
        </w:rPr>
        <w:t xml:space="preserve"> </w:t>
      </w:r>
      <w:r>
        <w:rPr>
          <w:spacing w:val="-1"/>
        </w:rPr>
        <w:t>unmodified derivatives</w:t>
      </w:r>
      <w:r>
        <w:rPr>
          <w:spacing w:val="-2"/>
        </w:rPr>
        <w:t xml:space="preserve"> </w:t>
      </w:r>
      <w:r>
        <w:t>and</w:t>
      </w:r>
      <w:r>
        <w:rPr>
          <w:spacing w:val="-1"/>
        </w:rPr>
        <w:t xml:space="preserve"> </w:t>
      </w:r>
      <w:r>
        <w:t>any</w:t>
      </w:r>
      <w:r>
        <w:rPr>
          <w:spacing w:val="-2"/>
        </w:rPr>
        <w:t xml:space="preserve"> </w:t>
      </w:r>
      <w:r>
        <w:t>SGI</w:t>
      </w:r>
      <w:r>
        <w:rPr>
          <w:spacing w:val="-3"/>
        </w:rPr>
        <w:t xml:space="preserve"> </w:t>
      </w:r>
      <w:r>
        <w:t>uses of</w:t>
      </w:r>
      <w:r>
        <w:rPr>
          <w:spacing w:val="1"/>
        </w:rPr>
        <w:t xml:space="preserve"> </w:t>
      </w:r>
      <w:r>
        <w:rPr>
          <w:spacing w:val="-1"/>
        </w:rPr>
        <w:t>any</w:t>
      </w:r>
      <w:r>
        <w:rPr>
          <w:spacing w:val="-3"/>
        </w:rPr>
        <w:t xml:space="preserve"> </w:t>
      </w:r>
      <w:r>
        <w:t xml:space="preserve">of </w:t>
      </w:r>
      <w:r>
        <w:rPr>
          <w:spacing w:val="-1"/>
        </w:rPr>
        <w:t>the</w:t>
      </w:r>
      <w:r>
        <w:rPr>
          <w:spacing w:val="-2"/>
        </w:rPr>
        <w:t xml:space="preserve"> </w:t>
      </w:r>
      <w:r>
        <w:rPr>
          <w:spacing w:val="-1"/>
        </w:rPr>
        <w:t>foregoing,</w:t>
      </w:r>
      <w:r>
        <w:rPr>
          <w:spacing w:val="1"/>
        </w:rPr>
        <w:t xml:space="preserve"> </w:t>
      </w:r>
      <w:r>
        <w:rPr>
          <w:spacing w:val="-1"/>
        </w:rPr>
        <w:t>(b)</w:t>
      </w:r>
      <w:r>
        <w:t xml:space="preserve"> any</w:t>
      </w:r>
      <w:r>
        <w:rPr>
          <w:spacing w:val="-2"/>
        </w:rPr>
        <w:t xml:space="preserve"> </w:t>
      </w:r>
      <w:r>
        <w:rPr>
          <w:spacing w:val="-1"/>
        </w:rPr>
        <w:t>Material</w:t>
      </w:r>
      <w:r>
        <w:rPr>
          <w:spacing w:val="-2"/>
        </w:rPr>
        <w:t xml:space="preserve"> </w:t>
      </w:r>
      <w:r>
        <w:rPr>
          <w:spacing w:val="-1"/>
        </w:rPr>
        <w:t>contained</w:t>
      </w:r>
      <w:r>
        <w:t xml:space="preserve"> or</w:t>
      </w:r>
      <w:r>
        <w:rPr>
          <w:spacing w:val="-2"/>
        </w:rPr>
        <w:t xml:space="preserve"> </w:t>
      </w:r>
      <w:r>
        <w:rPr>
          <w:spacing w:val="-1"/>
        </w:rPr>
        <w:t>incorporated</w:t>
      </w:r>
      <w:r>
        <w:rPr>
          <w:spacing w:val="-2"/>
        </w:rPr>
        <w:t xml:space="preserve"> </w:t>
      </w:r>
      <w:r>
        <w:rPr>
          <w:spacing w:val="-1"/>
        </w:rPr>
        <w:t>in</w:t>
      </w:r>
      <w:r>
        <w:rPr>
          <w:spacing w:val="59"/>
        </w:rPr>
        <w:t xml:space="preserve"> </w:t>
      </w:r>
      <w:r>
        <w:rPr>
          <w:spacing w:val="-1"/>
        </w:rPr>
        <w:t>modifications</w:t>
      </w:r>
      <w:r>
        <w:t xml:space="preserve"> </w:t>
      </w:r>
      <w:r>
        <w:rPr>
          <w:spacing w:val="-1"/>
        </w:rPr>
        <w:t>created</w:t>
      </w:r>
      <w:r>
        <w:rPr>
          <w:spacing w:val="-2"/>
        </w:rPr>
        <w:t xml:space="preserve"> </w:t>
      </w:r>
      <w:r>
        <w:t>by</w:t>
      </w:r>
      <w:r>
        <w:rPr>
          <w:spacing w:val="-3"/>
        </w:rPr>
        <w:t xml:space="preserve"> </w:t>
      </w:r>
      <w:r>
        <w:rPr>
          <w:spacing w:val="-1"/>
        </w:rPr>
        <w:t>Recipient,</w:t>
      </w:r>
      <w:r>
        <w:t xml:space="preserve"> </w:t>
      </w:r>
      <w:r>
        <w:rPr>
          <w:spacing w:val="-1"/>
        </w:rPr>
        <w:t>and</w:t>
      </w:r>
      <w:r>
        <w:rPr>
          <w:spacing w:val="3"/>
        </w:rPr>
        <w:t xml:space="preserve"> </w:t>
      </w:r>
      <w:r>
        <w:rPr>
          <w:spacing w:val="-1"/>
        </w:rPr>
        <w:t>(c)</w:t>
      </w:r>
      <w:r>
        <w:t xml:space="preserve"> </w:t>
      </w:r>
      <w:r>
        <w:rPr>
          <w:spacing w:val="1"/>
        </w:rPr>
        <w:t xml:space="preserve"> </w:t>
      </w:r>
      <w:r>
        <w:rPr>
          <w:spacing w:val="-2"/>
        </w:rPr>
        <w:t>all</w:t>
      </w:r>
      <w:r>
        <w:rPr>
          <w:spacing w:val="1"/>
        </w:rPr>
        <w:t xml:space="preserve"> </w:t>
      </w:r>
      <w:r>
        <w:rPr>
          <w:spacing w:val="-1"/>
        </w:rPr>
        <w:t>intellectual</w:t>
      </w:r>
      <w:r>
        <w:rPr>
          <w:spacing w:val="1"/>
        </w:rPr>
        <w:t xml:space="preserve"> </w:t>
      </w:r>
      <w:r>
        <w:rPr>
          <w:spacing w:val="-1"/>
        </w:rPr>
        <w:t>property</w:t>
      </w:r>
      <w:r>
        <w:rPr>
          <w:spacing w:val="-3"/>
        </w:rPr>
        <w:t xml:space="preserve"> </w:t>
      </w:r>
      <w:r>
        <w:rPr>
          <w:spacing w:val="-1"/>
        </w:rPr>
        <w:t>rights</w:t>
      </w:r>
      <w:r>
        <w:rPr>
          <w:spacing w:val="-2"/>
        </w:rPr>
        <w:t xml:space="preserve"> </w:t>
      </w:r>
      <w:r>
        <w:t xml:space="preserve">in </w:t>
      </w:r>
      <w:r>
        <w:rPr>
          <w:spacing w:val="-1"/>
        </w:rPr>
        <w:t>and</w:t>
      </w:r>
      <w:r>
        <w:t xml:space="preserve"> </w:t>
      </w:r>
      <w:r>
        <w:rPr>
          <w:spacing w:val="-1"/>
        </w:rPr>
        <w:t>to</w:t>
      </w:r>
      <w:r>
        <w:t xml:space="preserve"> each</w:t>
      </w:r>
      <w:r>
        <w:rPr>
          <w:spacing w:val="-2"/>
        </w:rPr>
        <w:t xml:space="preserve"> </w:t>
      </w:r>
      <w:r>
        <w:t>of</w:t>
      </w:r>
      <w:r>
        <w:rPr>
          <w:spacing w:val="-2"/>
        </w:rPr>
        <w:t xml:space="preserve"> </w:t>
      </w:r>
      <w:r>
        <w:t>the</w:t>
      </w:r>
      <w:r>
        <w:rPr>
          <w:spacing w:val="-2"/>
        </w:rPr>
        <w:t xml:space="preserve"> </w:t>
      </w:r>
      <w:r>
        <w:rPr>
          <w:spacing w:val="-1"/>
        </w:rPr>
        <w:t>foregoing</w:t>
      </w:r>
      <w:r>
        <w:rPr>
          <w:spacing w:val="57"/>
        </w:rPr>
        <w:t xml:space="preserve"> </w:t>
      </w:r>
      <w:r>
        <w:rPr>
          <w:rFonts w:cs="Times New Roman"/>
          <w:spacing w:val="-1"/>
        </w:rPr>
        <w:t>(collectively,</w:t>
      </w:r>
      <w:r>
        <w:rPr>
          <w:rFonts w:cs="Times New Roman"/>
        </w:rPr>
        <w:t xml:space="preserve"> </w:t>
      </w:r>
      <w:r>
        <w:rPr>
          <w:rFonts w:cs="Times New Roman"/>
          <w:spacing w:val="-1"/>
        </w:rPr>
        <w:t>“SGI’s</w:t>
      </w:r>
      <w:r>
        <w:rPr>
          <w:rFonts w:cs="Times New Roman"/>
        </w:rPr>
        <w:t xml:space="preserve"> </w:t>
      </w:r>
      <w:r>
        <w:rPr>
          <w:rFonts w:cs="Times New Roman"/>
          <w:spacing w:val="-1"/>
        </w:rPr>
        <w:t>Rights”).</w:t>
      </w:r>
      <w:r>
        <w:rPr>
          <w:rFonts w:cs="Times New Roman"/>
          <w:spacing w:val="-1"/>
        </w:rPr>
        <w:tab/>
        <w:t>Without</w:t>
      </w:r>
      <w:r>
        <w:rPr>
          <w:rFonts w:cs="Times New Roman"/>
          <w:spacing w:val="1"/>
        </w:rPr>
        <w:t xml:space="preserve"> </w:t>
      </w:r>
      <w:r>
        <w:rPr>
          <w:rFonts w:cs="Times New Roman"/>
          <w:spacing w:val="-1"/>
        </w:rPr>
        <w:t>limit</w:t>
      </w:r>
      <w:r>
        <w:rPr>
          <w:spacing w:val="-1"/>
        </w:rPr>
        <w:t>ing</w:t>
      </w:r>
      <w:r>
        <w:rPr>
          <w:spacing w:val="-3"/>
        </w:rPr>
        <w:t xml:space="preserve"> </w:t>
      </w:r>
      <w:r>
        <w:rPr>
          <w:spacing w:val="-1"/>
        </w:rPr>
        <w:t>the</w:t>
      </w:r>
      <w:r>
        <w:t xml:space="preserve"> </w:t>
      </w:r>
      <w:r>
        <w:rPr>
          <w:spacing w:val="-1"/>
        </w:rPr>
        <w:t>generality</w:t>
      </w:r>
      <w:r>
        <w:rPr>
          <w:spacing w:val="-3"/>
        </w:rPr>
        <w:t xml:space="preserve"> </w:t>
      </w:r>
      <w:r>
        <w:t>of</w:t>
      </w:r>
      <w:r>
        <w:rPr>
          <w:spacing w:val="-2"/>
        </w:rPr>
        <w:t xml:space="preserve"> </w:t>
      </w:r>
      <w:r>
        <w:t>the</w:t>
      </w:r>
      <w:r>
        <w:rPr>
          <w:spacing w:val="-2"/>
        </w:rPr>
        <w:t xml:space="preserve"> </w:t>
      </w:r>
      <w:r>
        <w:rPr>
          <w:spacing w:val="-1"/>
        </w:rPr>
        <w:t>foregoing,</w:t>
      </w:r>
      <w:r>
        <w:t xml:space="preserve"> SGI</w:t>
      </w:r>
      <w:r>
        <w:rPr>
          <w:spacing w:val="-4"/>
        </w:rPr>
        <w:t xml:space="preserve"> </w:t>
      </w:r>
      <w:r>
        <w:t>shall</w:t>
      </w:r>
      <w:r>
        <w:rPr>
          <w:spacing w:val="1"/>
        </w:rPr>
        <w:t xml:space="preserve"> </w:t>
      </w:r>
      <w:r>
        <w:rPr>
          <w:spacing w:val="-2"/>
        </w:rPr>
        <w:t>have</w:t>
      </w:r>
      <w:r>
        <w:t xml:space="preserve"> the</w:t>
      </w:r>
      <w:r>
        <w:rPr>
          <w:spacing w:val="-2"/>
        </w:rPr>
        <w:t xml:space="preserve"> </w:t>
      </w:r>
      <w:r>
        <w:rPr>
          <w:spacing w:val="-1"/>
        </w:rPr>
        <w:t>right</w:t>
      </w:r>
      <w:r>
        <w:rPr>
          <w:spacing w:val="-2"/>
        </w:rPr>
        <w:t xml:space="preserve"> </w:t>
      </w:r>
      <w:r>
        <w:t>to</w:t>
      </w:r>
      <w:r>
        <w:rPr>
          <w:spacing w:val="63"/>
        </w:rPr>
        <w:t xml:space="preserve"> </w:t>
      </w:r>
      <w:r>
        <w:rPr>
          <w:rFonts w:cs="Times New Roman"/>
          <w:spacing w:val="-1"/>
        </w:rPr>
        <w:t>exploit,</w:t>
      </w:r>
      <w:r>
        <w:rPr>
          <w:rFonts w:cs="Times New Roman"/>
          <w:spacing w:val="-3"/>
        </w:rPr>
        <w:t xml:space="preserve"> </w:t>
      </w:r>
      <w:r>
        <w:rPr>
          <w:rFonts w:cs="Times New Roman"/>
          <w:spacing w:val="-1"/>
        </w:rPr>
        <w:t>license</w:t>
      </w:r>
      <w:r>
        <w:rPr>
          <w:rFonts w:cs="Times New Roman"/>
        </w:rPr>
        <w:t xml:space="preserve"> </w:t>
      </w:r>
      <w:r>
        <w:rPr>
          <w:rFonts w:cs="Times New Roman"/>
          <w:spacing w:val="-1"/>
        </w:rPr>
        <w:t>and</w:t>
      </w:r>
      <w:r>
        <w:rPr>
          <w:rFonts w:cs="Times New Roman"/>
        </w:rPr>
        <w:t xml:space="preserve"> </w:t>
      </w:r>
      <w:r>
        <w:rPr>
          <w:rFonts w:cs="Times New Roman"/>
          <w:spacing w:val="-1"/>
        </w:rPr>
        <w:t>otherwise</w:t>
      </w:r>
      <w:r>
        <w:rPr>
          <w:rFonts w:cs="Times New Roman"/>
        </w:rPr>
        <w:t xml:space="preserve"> </w:t>
      </w:r>
      <w:r>
        <w:rPr>
          <w:rFonts w:cs="Times New Roman"/>
          <w:spacing w:val="-1"/>
        </w:rPr>
        <w:t>transfer</w:t>
      </w:r>
      <w:r>
        <w:rPr>
          <w:rFonts w:cs="Times New Roman"/>
        </w:rPr>
        <w:t xml:space="preserve"> </w:t>
      </w:r>
      <w:r>
        <w:rPr>
          <w:rFonts w:cs="Times New Roman"/>
          <w:spacing w:val="-2"/>
        </w:rPr>
        <w:t>SGI’s</w:t>
      </w:r>
      <w:r>
        <w:rPr>
          <w:rFonts w:cs="Times New Roman"/>
        </w:rPr>
        <w:t xml:space="preserve"> </w:t>
      </w:r>
      <w:r>
        <w:rPr>
          <w:rFonts w:cs="Times New Roman"/>
          <w:spacing w:val="-1"/>
        </w:rPr>
        <w:t>Rights.</w:t>
      </w:r>
    </w:p>
    <w:p w14:paraId="62DD0581" w14:textId="77777777" w:rsidR="00D7303B" w:rsidRDefault="00D7303B">
      <w:pPr>
        <w:spacing w:before="9"/>
        <w:rPr>
          <w:rFonts w:ascii="Times New Roman" w:eastAsia="Times New Roman" w:hAnsi="Times New Roman" w:cs="Times New Roman"/>
          <w:sz w:val="20"/>
          <w:szCs w:val="20"/>
        </w:rPr>
      </w:pPr>
    </w:p>
    <w:p w14:paraId="54290C37" w14:textId="77777777" w:rsidR="00D7303B" w:rsidRDefault="00E9465D">
      <w:pPr>
        <w:pStyle w:val="BodyText"/>
        <w:ind w:right="296"/>
      </w:pPr>
      <w:r>
        <w:rPr>
          <w:spacing w:val="-1"/>
        </w:rPr>
        <w:t>Recipient</w:t>
      </w:r>
      <w:r>
        <w:rPr>
          <w:spacing w:val="1"/>
        </w:rPr>
        <w:t xml:space="preserve"> </w:t>
      </w:r>
      <w:r>
        <w:rPr>
          <w:spacing w:val="-1"/>
        </w:rPr>
        <w:t>acknowledges</w:t>
      </w:r>
      <w:r>
        <w:t xml:space="preserve"> </w:t>
      </w:r>
      <w:r>
        <w:rPr>
          <w:spacing w:val="-1"/>
        </w:rPr>
        <w:t>that</w:t>
      </w:r>
      <w:r>
        <w:rPr>
          <w:spacing w:val="1"/>
        </w:rPr>
        <w:t xml:space="preserve"> </w:t>
      </w:r>
      <w:r>
        <w:rPr>
          <w:spacing w:val="-1"/>
        </w:rPr>
        <w:t>the</w:t>
      </w:r>
      <w:r>
        <w:t xml:space="preserve"> </w:t>
      </w:r>
      <w:r>
        <w:rPr>
          <w:spacing w:val="-1"/>
        </w:rPr>
        <w:t xml:space="preserve">Material </w:t>
      </w:r>
      <w:r>
        <w:t>is</w:t>
      </w:r>
      <w:r>
        <w:rPr>
          <w:spacing w:val="-2"/>
        </w:rPr>
        <w:t xml:space="preserve"> </w:t>
      </w:r>
      <w:r>
        <w:t xml:space="preserve">or </w:t>
      </w:r>
      <w:r>
        <w:rPr>
          <w:spacing w:val="-2"/>
        </w:rPr>
        <w:t xml:space="preserve">may </w:t>
      </w:r>
      <w:r>
        <w:t xml:space="preserve">be the </w:t>
      </w:r>
      <w:r>
        <w:rPr>
          <w:spacing w:val="-1"/>
        </w:rPr>
        <w:t>subject</w:t>
      </w:r>
      <w:r>
        <w:rPr>
          <w:spacing w:val="-2"/>
        </w:rPr>
        <w:t xml:space="preserve"> </w:t>
      </w:r>
      <w:r>
        <w:t>of</w:t>
      </w:r>
      <w:r>
        <w:rPr>
          <w:spacing w:val="-2"/>
        </w:rPr>
        <w:t xml:space="preserve"> </w:t>
      </w:r>
      <w:r>
        <w:t xml:space="preserve">a </w:t>
      </w:r>
      <w:r>
        <w:rPr>
          <w:spacing w:val="-1"/>
        </w:rPr>
        <w:t>patent</w:t>
      </w:r>
      <w:r>
        <w:rPr>
          <w:spacing w:val="1"/>
        </w:rPr>
        <w:t xml:space="preserve"> </w:t>
      </w:r>
      <w:r>
        <w:rPr>
          <w:spacing w:val="-1"/>
        </w:rPr>
        <w:t>application.</w:t>
      </w:r>
      <w:r>
        <w:rPr>
          <w:spacing w:val="55"/>
        </w:rPr>
        <w:t xml:space="preserve"> </w:t>
      </w:r>
      <w:r>
        <w:rPr>
          <w:spacing w:val="-1"/>
        </w:rPr>
        <w:t>Except</w:t>
      </w:r>
      <w:r>
        <w:rPr>
          <w:spacing w:val="-2"/>
        </w:rPr>
        <w:t xml:space="preserve"> </w:t>
      </w:r>
      <w:r>
        <w:t xml:space="preserve">as </w:t>
      </w:r>
      <w:r>
        <w:rPr>
          <w:spacing w:val="-1"/>
        </w:rPr>
        <w:t>provided</w:t>
      </w:r>
      <w:r>
        <w:rPr>
          <w:spacing w:val="-2"/>
        </w:rPr>
        <w:t xml:space="preserve"> </w:t>
      </w:r>
      <w:r>
        <w:t>in</w:t>
      </w:r>
      <w:r>
        <w:rPr>
          <w:spacing w:val="51"/>
        </w:rPr>
        <w:t xml:space="preserve"> </w:t>
      </w:r>
      <w:r>
        <w:rPr>
          <w:spacing w:val="-1"/>
        </w:rPr>
        <w:t>this</w:t>
      </w:r>
      <w:r>
        <w:t xml:space="preserve"> </w:t>
      </w:r>
      <w:r>
        <w:rPr>
          <w:spacing w:val="-1"/>
        </w:rPr>
        <w:t>Agreement,</w:t>
      </w:r>
      <w:r>
        <w:t xml:space="preserve"> no </w:t>
      </w:r>
      <w:r>
        <w:rPr>
          <w:spacing w:val="-1"/>
        </w:rPr>
        <w:t>express</w:t>
      </w:r>
      <w:r>
        <w:rPr>
          <w:spacing w:val="-2"/>
        </w:rPr>
        <w:t xml:space="preserve"> </w:t>
      </w:r>
      <w:r>
        <w:t xml:space="preserve">or </w:t>
      </w:r>
      <w:r>
        <w:rPr>
          <w:spacing w:val="-1"/>
        </w:rPr>
        <w:t>implied</w:t>
      </w:r>
      <w:r>
        <w:t xml:space="preserve"> </w:t>
      </w:r>
      <w:r>
        <w:rPr>
          <w:spacing w:val="-1"/>
        </w:rPr>
        <w:t>licenses</w:t>
      </w:r>
      <w:r>
        <w:t xml:space="preserve"> or</w:t>
      </w:r>
      <w:r>
        <w:rPr>
          <w:spacing w:val="1"/>
        </w:rPr>
        <w:t xml:space="preserve"> </w:t>
      </w:r>
      <w:r>
        <w:rPr>
          <w:spacing w:val="-1"/>
        </w:rPr>
        <w:t>other</w:t>
      </w:r>
      <w:r>
        <w:rPr>
          <w:spacing w:val="-2"/>
        </w:rPr>
        <w:t xml:space="preserve"> </w:t>
      </w:r>
      <w:r>
        <w:rPr>
          <w:spacing w:val="-1"/>
        </w:rPr>
        <w:t>rights</w:t>
      </w:r>
      <w:r>
        <w:rPr>
          <w:spacing w:val="-2"/>
        </w:rPr>
        <w:t xml:space="preserve"> </w:t>
      </w:r>
      <w:r>
        <w:t>are</w:t>
      </w:r>
      <w:r>
        <w:rPr>
          <w:spacing w:val="-2"/>
        </w:rPr>
        <w:t xml:space="preserve"> </w:t>
      </w:r>
      <w:r>
        <w:rPr>
          <w:spacing w:val="-1"/>
        </w:rPr>
        <w:t>provided</w:t>
      </w:r>
      <w:r>
        <w:t xml:space="preserve"> to</w:t>
      </w:r>
      <w:r>
        <w:rPr>
          <w:spacing w:val="-3"/>
        </w:rPr>
        <w:t xml:space="preserve"> </w:t>
      </w:r>
      <w:r>
        <w:rPr>
          <w:spacing w:val="-1"/>
        </w:rPr>
        <w:t>the</w:t>
      </w:r>
      <w:r>
        <w:rPr>
          <w:spacing w:val="-2"/>
        </w:rPr>
        <w:t xml:space="preserve"> </w:t>
      </w:r>
      <w:r>
        <w:rPr>
          <w:spacing w:val="-1"/>
        </w:rPr>
        <w:t>Recipient</w:t>
      </w:r>
      <w:r>
        <w:rPr>
          <w:spacing w:val="1"/>
        </w:rPr>
        <w:t xml:space="preserve"> </w:t>
      </w:r>
      <w:r>
        <w:rPr>
          <w:spacing w:val="-1"/>
        </w:rPr>
        <w:t>under</w:t>
      </w:r>
      <w:r>
        <w:rPr>
          <w:spacing w:val="1"/>
        </w:rPr>
        <w:t xml:space="preserve"> </w:t>
      </w:r>
      <w:r>
        <w:rPr>
          <w:spacing w:val="-1"/>
        </w:rPr>
        <w:t>any</w:t>
      </w:r>
      <w:r>
        <w:rPr>
          <w:spacing w:val="-3"/>
        </w:rPr>
        <w:t xml:space="preserve"> </w:t>
      </w:r>
      <w:r>
        <w:rPr>
          <w:spacing w:val="-1"/>
        </w:rPr>
        <w:t>patents,</w:t>
      </w:r>
      <w:r>
        <w:rPr>
          <w:spacing w:val="63"/>
        </w:rPr>
        <w:t xml:space="preserve"> </w:t>
      </w:r>
      <w:r>
        <w:rPr>
          <w:spacing w:val="-1"/>
        </w:rPr>
        <w:t>patent</w:t>
      </w:r>
      <w:r>
        <w:rPr>
          <w:spacing w:val="1"/>
        </w:rPr>
        <w:t xml:space="preserve"> </w:t>
      </w:r>
      <w:r>
        <w:rPr>
          <w:spacing w:val="-1"/>
        </w:rPr>
        <w:t>applications,</w:t>
      </w:r>
      <w:r>
        <w:rPr>
          <w:spacing w:val="-2"/>
        </w:rPr>
        <w:t xml:space="preserve"> </w:t>
      </w:r>
      <w:r>
        <w:rPr>
          <w:spacing w:val="-1"/>
        </w:rPr>
        <w:t>trade</w:t>
      </w:r>
      <w:r>
        <w:t xml:space="preserve"> </w:t>
      </w:r>
      <w:r>
        <w:rPr>
          <w:spacing w:val="-1"/>
        </w:rPr>
        <w:t>secrets</w:t>
      </w:r>
      <w:r>
        <w:t xml:space="preserve"> </w:t>
      </w:r>
      <w:r>
        <w:rPr>
          <w:spacing w:val="-1"/>
        </w:rPr>
        <w:t>or</w:t>
      </w:r>
      <w:r>
        <w:t xml:space="preserve"> </w:t>
      </w:r>
      <w:r>
        <w:rPr>
          <w:spacing w:val="-1"/>
        </w:rPr>
        <w:t>other</w:t>
      </w:r>
      <w:r>
        <w:rPr>
          <w:spacing w:val="-2"/>
        </w:rPr>
        <w:t xml:space="preserve"> </w:t>
      </w:r>
      <w:r>
        <w:rPr>
          <w:spacing w:val="-1"/>
        </w:rPr>
        <w:t>proprietary</w:t>
      </w:r>
      <w:r>
        <w:rPr>
          <w:spacing w:val="-3"/>
        </w:rPr>
        <w:t xml:space="preserve"> </w:t>
      </w:r>
      <w:r>
        <w:rPr>
          <w:spacing w:val="-1"/>
        </w:rPr>
        <w:t>rights</w:t>
      </w:r>
      <w:r>
        <w:t xml:space="preserve"> of</w:t>
      </w:r>
      <w:r>
        <w:rPr>
          <w:spacing w:val="1"/>
        </w:rPr>
        <w:t xml:space="preserve"> </w:t>
      </w:r>
      <w:r>
        <w:rPr>
          <w:spacing w:val="-2"/>
        </w:rPr>
        <w:t>SGI,</w:t>
      </w:r>
      <w:r>
        <w:t xml:space="preserve"> </w:t>
      </w:r>
      <w:r>
        <w:rPr>
          <w:spacing w:val="-1"/>
        </w:rPr>
        <w:t>including</w:t>
      </w:r>
      <w:r>
        <w:rPr>
          <w:spacing w:val="-3"/>
        </w:rPr>
        <w:t xml:space="preserve"> </w:t>
      </w:r>
      <w:r>
        <w:t>any</w:t>
      </w:r>
      <w:r>
        <w:rPr>
          <w:spacing w:val="-2"/>
        </w:rPr>
        <w:t xml:space="preserve"> </w:t>
      </w:r>
      <w:r>
        <w:rPr>
          <w:spacing w:val="-1"/>
        </w:rPr>
        <w:t>altered</w:t>
      </w:r>
      <w:r>
        <w:t xml:space="preserve"> </w:t>
      </w:r>
      <w:r>
        <w:rPr>
          <w:spacing w:val="-2"/>
        </w:rPr>
        <w:t>forms</w:t>
      </w:r>
      <w:r>
        <w:t xml:space="preserve"> of</w:t>
      </w:r>
      <w:r>
        <w:rPr>
          <w:spacing w:val="1"/>
        </w:rPr>
        <w:t xml:space="preserve"> </w:t>
      </w:r>
      <w:r>
        <w:rPr>
          <w:spacing w:val="-1"/>
        </w:rPr>
        <w:t>the</w:t>
      </w:r>
      <w:r>
        <w:t xml:space="preserve"> </w:t>
      </w:r>
      <w:r>
        <w:rPr>
          <w:spacing w:val="-1"/>
        </w:rPr>
        <w:t>Material</w:t>
      </w:r>
      <w:r>
        <w:rPr>
          <w:spacing w:val="89"/>
        </w:rPr>
        <w:t xml:space="preserve"> </w:t>
      </w:r>
      <w:r>
        <w:rPr>
          <w:spacing w:val="-1"/>
        </w:rPr>
        <w:t>made</w:t>
      </w:r>
      <w:r>
        <w:t xml:space="preserve"> by</w:t>
      </w:r>
      <w:r>
        <w:rPr>
          <w:spacing w:val="-3"/>
        </w:rPr>
        <w:t xml:space="preserve"> </w:t>
      </w:r>
      <w:r>
        <w:rPr>
          <w:spacing w:val="-1"/>
        </w:rPr>
        <w:t>SGI.</w:t>
      </w:r>
      <w:r>
        <w:t xml:space="preserve"> </w:t>
      </w:r>
      <w:r>
        <w:rPr>
          <w:spacing w:val="2"/>
        </w:rPr>
        <w:t xml:space="preserve"> </w:t>
      </w:r>
      <w:r>
        <w:rPr>
          <w:spacing w:val="-2"/>
        </w:rPr>
        <w:t>In</w:t>
      </w:r>
      <w:r>
        <w:t xml:space="preserve"> </w:t>
      </w:r>
      <w:r>
        <w:rPr>
          <w:spacing w:val="-1"/>
        </w:rPr>
        <w:t>particular,</w:t>
      </w:r>
      <w:r>
        <w:t xml:space="preserve"> no </w:t>
      </w:r>
      <w:r>
        <w:rPr>
          <w:spacing w:val="-1"/>
        </w:rPr>
        <w:t>express</w:t>
      </w:r>
      <w:r>
        <w:t xml:space="preserve"> or</w:t>
      </w:r>
      <w:r>
        <w:rPr>
          <w:spacing w:val="-2"/>
        </w:rPr>
        <w:t xml:space="preserve"> </w:t>
      </w:r>
      <w:r>
        <w:rPr>
          <w:spacing w:val="-1"/>
        </w:rPr>
        <w:t>implied</w:t>
      </w:r>
      <w:r>
        <w:t xml:space="preserve"> </w:t>
      </w:r>
      <w:r>
        <w:rPr>
          <w:spacing w:val="-1"/>
        </w:rPr>
        <w:t>licenses</w:t>
      </w:r>
      <w:r>
        <w:t xml:space="preserve"> </w:t>
      </w:r>
      <w:r>
        <w:rPr>
          <w:spacing w:val="-1"/>
        </w:rPr>
        <w:t>or</w:t>
      </w:r>
      <w:r>
        <w:t xml:space="preserve"> </w:t>
      </w:r>
      <w:r>
        <w:rPr>
          <w:spacing w:val="-1"/>
        </w:rPr>
        <w:t>other</w:t>
      </w:r>
      <w:r>
        <w:t xml:space="preserve"> </w:t>
      </w:r>
      <w:r>
        <w:rPr>
          <w:spacing w:val="-1"/>
        </w:rPr>
        <w:t>rights</w:t>
      </w:r>
      <w:r>
        <w:t xml:space="preserve"> </w:t>
      </w:r>
      <w:r>
        <w:rPr>
          <w:spacing w:val="-1"/>
        </w:rPr>
        <w:t>are</w:t>
      </w:r>
      <w:r>
        <w:t xml:space="preserve"> </w:t>
      </w:r>
      <w:r>
        <w:rPr>
          <w:spacing w:val="-1"/>
        </w:rPr>
        <w:t>provided</w:t>
      </w:r>
      <w:r>
        <w:t xml:space="preserve"> to </w:t>
      </w:r>
      <w:r>
        <w:rPr>
          <w:spacing w:val="-1"/>
        </w:rPr>
        <w:t>use</w:t>
      </w:r>
      <w:r>
        <w:rPr>
          <w:spacing w:val="-2"/>
        </w:rPr>
        <w:t xml:space="preserve"> </w:t>
      </w:r>
      <w:r>
        <w:t>the</w:t>
      </w:r>
      <w:r>
        <w:rPr>
          <w:spacing w:val="-2"/>
        </w:rPr>
        <w:t xml:space="preserve"> </w:t>
      </w:r>
      <w:r>
        <w:rPr>
          <w:spacing w:val="-1"/>
        </w:rPr>
        <w:t>Material,</w:t>
      </w:r>
      <w:r>
        <w:rPr>
          <w:spacing w:val="49"/>
        </w:rPr>
        <w:t xml:space="preserve"> </w:t>
      </w:r>
      <w:r>
        <w:rPr>
          <w:spacing w:val="-1"/>
        </w:rPr>
        <w:t>modifications,</w:t>
      </w:r>
      <w:r>
        <w:t xml:space="preserve"> </w:t>
      </w:r>
      <w:r>
        <w:rPr>
          <w:spacing w:val="-1"/>
        </w:rPr>
        <w:t>or</w:t>
      </w:r>
      <w:r>
        <w:t xml:space="preserve"> any</w:t>
      </w:r>
      <w:r>
        <w:rPr>
          <w:spacing w:val="-2"/>
        </w:rPr>
        <w:t xml:space="preserve"> </w:t>
      </w:r>
      <w:r>
        <w:rPr>
          <w:spacing w:val="-1"/>
        </w:rPr>
        <w:t>related</w:t>
      </w:r>
      <w:r>
        <w:t xml:space="preserve"> </w:t>
      </w:r>
      <w:r>
        <w:rPr>
          <w:spacing w:val="-1"/>
        </w:rPr>
        <w:t>patents</w:t>
      </w:r>
      <w:r>
        <w:t xml:space="preserve"> of</w:t>
      </w:r>
      <w:r>
        <w:rPr>
          <w:spacing w:val="1"/>
        </w:rPr>
        <w:t xml:space="preserve"> </w:t>
      </w:r>
      <w:r>
        <w:rPr>
          <w:spacing w:val="-1"/>
        </w:rPr>
        <w:t>SGI</w:t>
      </w:r>
      <w:r>
        <w:rPr>
          <w:spacing w:val="-4"/>
        </w:rPr>
        <w:t xml:space="preserve"> </w:t>
      </w:r>
      <w:r>
        <w:t xml:space="preserve">for </w:t>
      </w:r>
      <w:r>
        <w:rPr>
          <w:spacing w:val="-1"/>
        </w:rPr>
        <w:t>Commercial Purposes.</w:t>
      </w:r>
    </w:p>
    <w:p w14:paraId="45C67877" w14:textId="77777777" w:rsidR="00D7303B" w:rsidRDefault="00D7303B">
      <w:pPr>
        <w:spacing w:before="10"/>
        <w:rPr>
          <w:rFonts w:ascii="Times New Roman" w:eastAsia="Times New Roman" w:hAnsi="Times New Roman" w:cs="Times New Roman"/>
          <w:sz w:val="20"/>
          <w:szCs w:val="20"/>
        </w:rPr>
      </w:pPr>
    </w:p>
    <w:p w14:paraId="6A0848F1" w14:textId="77777777" w:rsidR="00D7303B" w:rsidRDefault="00E9465D">
      <w:pPr>
        <w:pStyle w:val="BodyText"/>
        <w:ind w:right="98"/>
      </w:pPr>
      <w:r>
        <w:rPr>
          <w:spacing w:val="-1"/>
        </w:rPr>
        <w:t>Recipient</w:t>
      </w:r>
      <w:r>
        <w:rPr>
          <w:spacing w:val="1"/>
        </w:rPr>
        <w:t xml:space="preserve"> </w:t>
      </w:r>
      <w:r>
        <w:rPr>
          <w:spacing w:val="-1"/>
        </w:rPr>
        <w:t>will</w:t>
      </w:r>
      <w:r>
        <w:rPr>
          <w:spacing w:val="1"/>
        </w:rPr>
        <w:t xml:space="preserve"> </w:t>
      </w:r>
      <w:r>
        <w:rPr>
          <w:spacing w:val="-1"/>
        </w:rPr>
        <w:t>promptly</w:t>
      </w:r>
      <w:r>
        <w:rPr>
          <w:spacing w:val="-3"/>
        </w:rPr>
        <w:t xml:space="preserve"> </w:t>
      </w:r>
      <w:r>
        <w:rPr>
          <w:spacing w:val="-1"/>
        </w:rPr>
        <w:t>notify</w:t>
      </w:r>
      <w:r>
        <w:rPr>
          <w:spacing w:val="-3"/>
        </w:rPr>
        <w:t xml:space="preserve"> </w:t>
      </w:r>
      <w:r>
        <w:rPr>
          <w:spacing w:val="-1"/>
        </w:rPr>
        <w:t>SGI</w:t>
      </w:r>
      <w:r>
        <w:rPr>
          <w:spacing w:val="-4"/>
        </w:rPr>
        <w:t xml:space="preserve"> </w:t>
      </w:r>
      <w:r>
        <w:t>of any</w:t>
      </w:r>
      <w:r>
        <w:rPr>
          <w:spacing w:val="-2"/>
        </w:rPr>
        <w:t xml:space="preserve"> </w:t>
      </w:r>
      <w:r>
        <w:rPr>
          <w:spacing w:val="-1"/>
        </w:rPr>
        <w:t>results,</w:t>
      </w:r>
      <w:r>
        <w:t xml:space="preserve"> </w:t>
      </w:r>
      <w:r>
        <w:rPr>
          <w:spacing w:val="-1"/>
        </w:rPr>
        <w:t>innovations,</w:t>
      </w:r>
      <w:r>
        <w:rPr>
          <w:spacing w:val="-2"/>
        </w:rPr>
        <w:t xml:space="preserve"> </w:t>
      </w:r>
      <w:r>
        <w:rPr>
          <w:spacing w:val="-1"/>
        </w:rPr>
        <w:t>inventions</w:t>
      </w:r>
      <w:r>
        <w:rPr>
          <w:spacing w:val="3"/>
        </w:rPr>
        <w:t xml:space="preserve"> </w:t>
      </w:r>
      <w:r>
        <w:t xml:space="preserve">or </w:t>
      </w:r>
      <w:r>
        <w:rPr>
          <w:spacing w:val="-1"/>
        </w:rPr>
        <w:t>discoveries</w:t>
      </w:r>
      <w:r>
        <w:rPr>
          <w:spacing w:val="-2"/>
        </w:rPr>
        <w:t xml:space="preserve"> </w:t>
      </w:r>
      <w:r>
        <w:rPr>
          <w:spacing w:val="-1"/>
        </w:rPr>
        <w:t>that</w:t>
      </w:r>
      <w:r>
        <w:rPr>
          <w:spacing w:val="1"/>
        </w:rPr>
        <w:t xml:space="preserve"> </w:t>
      </w:r>
      <w:r>
        <w:rPr>
          <w:spacing w:val="-1"/>
        </w:rPr>
        <w:t>are</w:t>
      </w:r>
      <w:r>
        <w:t xml:space="preserve"> </w:t>
      </w:r>
      <w:r>
        <w:rPr>
          <w:spacing w:val="-1"/>
        </w:rPr>
        <w:t>conceived</w:t>
      </w:r>
      <w:r>
        <w:t xml:space="preserve"> </w:t>
      </w:r>
      <w:r>
        <w:rPr>
          <w:spacing w:val="-1"/>
        </w:rPr>
        <w:t>and</w:t>
      </w:r>
      <w:r>
        <w:rPr>
          <w:spacing w:val="65"/>
        </w:rPr>
        <w:t xml:space="preserve"> </w:t>
      </w:r>
      <w:r>
        <w:rPr>
          <w:spacing w:val="-1"/>
        </w:rPr>
        <w:t>reduced</w:t>
      </w:r>
      <w:r>
        <w:rPr>
          <w:spacing w:val="-2"/>
        </w:rPr>
        <w:t xml:space="preserve"> </w:t>
      </w:r>
      <w:r>
        <w:t xml:space="preserve">to </w:t>
      </w:r>
      <w:r>
        <w:rPr>
          <w:spacing w:val="-1"/>
        </w:rPr>
        <w:t>practice</w:t>
      </w:r>
      <w:r>
        <w:t xml:space="preserve"> in</w:t>
      </w:r>
      <w:r>
        <w:rPr>
          <w:spacing w:val="-3"/>
        </w:rPr>
        <w:t xml:space="preserve"> </w:t>
      </w:r>
      <w:r>
        <w:rPr>
          <w:spacing w:val="-1"/>
        </w:rPr>
        <w:t>the</w:t>
      </w:r>
      <w:r>
        <w:t xml:space="preserve"> </w:t>
      </w:r>
      <w:r>
        <w:rPr>
          <w:spacing w:val="-1"/>
        </w:rPr>
        <w:t>performance</w:t>
      </w:r>
      <w:r>
        <w:t xml:space="preserve"> of</w:t>
      </w:r>
      <w:r>
        <w:rPr>
          <w:spacing w:val="-2"/>
        </w:rPr>
        <w:t xml:space="preserve"> </w:t>
      </w:r>
      <w:r>
        <w:t>the</w:t>
      </w:r>
      <w:r>
        <w:rPr>
          <w:spacing w:val="-2"/>
        </w:rPr>
        <w:t xml:space="preserve"> </w:t>
      </w:r>
      <w:r>
        <w:rPr>
          <w:spacing w:val="-1"/>
        </w:rPr>
        <w:t>Recipient</w:t>
      </w:r>
      <w:r>
        <w:rPr>
          <w:spacing w:val="1"/>
        </w:rPr>
        <w:t xml:space="preserve"> </w:t>
      </w:r>
      <w:r>
        <w:rPr>
          <w:spacing w:val="-1"/>
        </w:rPr>
        <w:t>Purpose,</w:t>
      </w:r>
      <w:r>
        <w:t xml:space="preserve"> </w:t>
      </w:r>
      <w:r>
        <w:rPr>
          <w:spacing w:val="-1"/>
        </w:rPr>
        <w:t>whether</w:t>
      </w:r>
      <w:r>
        <w:rPr>
          <w:spacing w:val="1"/>
        </w:rPr>
        <w:t xml:space="preserve"> </w:t>
      </w:r>
      <w:r>
        <w:rPr>
          <w:spacing w:val="-1"/>
        </w:rPr>
        <w:t>patentable</w:t>
      </w:r>
      <w:r>
        <w:t xml:space="preserve"> </w:t>
      </w:r>
      <w:r>
        <w:rPr>
          <w:spacing w:val="-1"/>
        </w:rPr>
        <w:t>or</w:t>
      </w:r>
      <w:r>
        <w:t xml:space="preserve"> not</w:t>
      </w:r>
    </w:p>
    <w:p w14:paraId="5AE32BFA" w14:textId="77777777" w:rsidR="00D7303B" w:rsidRDefault="00E9465D">
      <w:pPr>
        <w:pStyle w:val="BodyText"/>
        <w:spacing w:before="2"/>
        <w:ind w:right="327"/>
      </w:pPr>
      <w:r>
        <w:rPr>
          <w:rFonts w:cs="Times New Roman"/>
          <w:spacing w:val="-1"/>
        </w:rPr>
        <w:t>(“Inventions”).</w:t>
      </w:r>
      <w:r>
        <w:rPr>
          <w:rFonts w:cs="Times New Roman"/>
        </w:rPr>
        <w:t xml:space="preserve"> </w:t>
      </w:r>
      <w:r>
        <w:rPr>
          <w:rFonts w:cs="Times New Roman"/>
          <w:spacing w:val="1"/>
        </w:rPr>
        <w:t xml:space="preserve"> </w:t>
      </w:r>
      <w:r>
        <w:rPr>
          <w:spacing w:val="-1"/>
        </w:rPr>
        <w:t>Recipient shall</w:t>
      </w:r>
      <w:r>
        <w:rPr>
          <w:spacing w:val="1"/>
        </w:rPr>
        <w:t xml:space="preserve"> </w:t>
      </w:r>
      <w:r>
        <w:rPr>
          <w:spacing w:val="-1"/>
        </w:rPr>
        <w:t>grant</w:t>
      </w:r>
      <w:r>
        <w:rPr>
          <w:spacing w:val="1"/>
        </w:rPr>
        <w:t xml:space="preserve"> </w:t>
      </w:r>
      <w:r>
        <w:rPr>
          <w:spacing w:val="-1"/>
        </w:rPr>
        <w:t>SGI</w:t>
      </w:r>
      <w:r>
        <w:rPr>
          <w:spacing w:val="-4"/>
        </w:rPr>
        <w:t xml:space="preserve"> </w:t>
      </w:r>
      <w:r>
        <w:t>(i)</w:t>
      </w:r>
      <w:r>
        <w:rPr>
          <w:spacing w:val="-2"/>
        </w:rPr>
        <w:t xml:space="preserve"> </w:t>
      </w:r>
      <w:r>
        <w:t xml:space="preserve">a </w:t>
      </w:r>
      <w:r>
        <w:rPr>
          <w:spacing w:val="-1"/>
        </w:rPr>
        <w:t>nonexclusive,</w:t>
      </w:r>
      <w:r>
        <w:t xml:space="preserve"> </w:t>
      </w:r>
      <w:r>
        <w:rPr>
          <w:spacing w:val="-1"/>
        </w:rPr>
        <w:t>worldwide</w:t>
      </w:r>
      <w:r>
        <w:rPr>
          <w:rFonts w:ascii="Calibri" w:eastAsia="Calibri" w:hAnsi="Calibri" w:cs="Calibri"/>
          <w:spacing w:val="-1"/>
        </w:rPr>
        <w:t>,</w:t>
      </w:r>
      <w:r>
        <w:rPr>
          <w:rFonts w:ascii="Calibri" w:eastAsia="Calibri" w:hAnsi="Calibri" w:cs="Calibri"/>
        </w:rPr>
        <w:t xml:space="preserve"> </w:t>
      </w:r>
      <w:r>
        <w:rPr>
          <w:spacing w:val="-1"/>
        </w:rPr>
        <w:t>fully-paid</w:t>
      </w:r>
      <w:r>
        <w:rPr>
          <w:rFonts w:ascii="Calibri" w:eastAsia="Calibri" w:hAnsi="Calibri" w:cs="Calibri"/>
          <w:spacing w:val="-1"/>
        </w:rPr>
        <w:t>,</w:t>
      </w:r>
      <w:r>
        <w:rPr>
          <w:rFonts w:ascii="Calibri" w:eastAsia="Calibri" w:hAnsi="Calibri" w:cs="Calibri"/>
        </w:rPr>
        <w:t xml:space="preserve"> </w:t>
      </w:r>
      <w:r>
        <w:rPr>
          <w:spacing w:val="-1"/>
        </w:rPr>
        <w:t>perpetual</w:t>
      </w:r>
      <w:r>
        <w:rPr>
          <w:spacing w:val="2"/>
        </w:rPr>
        <w:t xml:space="preserve"> </w:t>
      </w:r>
      <w:r>
        <w:rPr>
          <w:spacing w:val="-1"/>
        </w:rPr>
        <w:t>(except</w:t>
      </w:r>
      <w:r>
        <w:rPr>
          <w:spacing w:val="1"/>
        </w:rPr>
        <w:t xml:space="preserve"> </w:t>
      </w:r>
      <w:r>
        <w:rPr>
          <w:spacing w:val="-1"/>
        </w:rPr>
        <w:t>in</w:t>
      </w:r>
      <w:r>
        <w:t xml:space="preserve"> </w:t>
      </w:r>
      <w:r>
        <w:rPr>
          <w:spacing w:val="-1"/>
        </w:rPr>
        <w:t>case</w:t>
      </w:r>
      <w:r>
        <w:rPr>
          <w:spacing w:val="-2"/>
        </w:rPr>
        <w:t xml:space="preserve"> </w:t>
      </w:r>
      <w:r>
        <w:t>of</w:t>
      </w:r>
      <w:r>
        <w:rPr>
          <w:spacing w:val="77"/>
        </w:rPr>
        <w:t xml:space="preserve"> </w:t>
      </w:r>
      <w:r>
        <w:rPr>
          <w:spacing w:val="-1"/>
        </w:rPr>
        <w:t>material</w:t>
      </w:r>
      <w:r>
        <w:rPr>
          <w:spacing w:val="1"/>
        </w:rPr>
        <w:t xml:space="preserve"> </w:t>
      </w:r>
      <w:r>
        <w:rPr>
          <w:spacing w:val="-1"/>
        </w:rPr>
        <w:t>breach)</w:t>
      </w:r>
      <w:r>
        <w:rPr>
          <w:spacing w:val="-2"/>
        </w:rPr>
        <w:t xml:space="preserve"> </w:t>
      </w:r>
      <w:r>
        <w:rPr>
          <w:spacing w:val="-1"/>
        </w:rPr>
        <w:t>license</w:t>
      </w:r>
      <w:r>
        <w:t xml:space="preserve"> </w:t>
      </w:r>
      <w:r>
        <w:rPr>
          <w:spacing w:val="-1"/>
        </w:rPr>
        <w:t>(with</w:t>
      </w:r>
      <w:r>
        <w:t xml:space="preserve"> </w:t>
      </w:r>
      <w:r>
        <w:rPr>
          <w:spacing w:val="-1"/>
        </w:rPr>
        <w:t>the</w:t>
      </w:r>
      <w:r>
        <w:t xml:space="preserve"> </w:t>
      </w:r>
      <w:r>
        <w:rPr>
          <w:spacing w:val="-1"/>
        </w:rPr>
        <w:t>right</w:t>
      </w:r>
      <w:r>
        <w:rPr>
          <w:spacing w:val="1"/>
        </w:rPr>
        <w:t xml:space="preserve"> </w:t>
      </w:r>
      <w:r>
        <w:t>to</w:t>
      </w:r>
      <w:r>
        <w:rPr>
          <w:spacing w:val="-3"/>
        </w:rPr>
        <w:t xml:space="preserve"> </w:t>
      </w:r>
      <w:r>
        <w:rPr>
          <w:spacing w:val="-1"/>
        </w:rPr>
        <w:t>grant</w:t>
      </w:r>
      <w:r>
        <w:rPr>
          <w:spacing w:val="-2"/>
        </w:rPr>
        <w:t xml:space="preserve"> </w:t>
      </w:r>
      <w:r>
        <w:rPr>
          <w:spacing w:val="-1"/>
        </w:rPr>
        <w:t>sublicenses</w:t>
      </w:r>
      <w:r>
        <w:rPr>
          <w:spacing w:val="-2"/>
        </w:rPr>
        <w:t xml:space="preserve"> </w:t>
      </w:r>
      <w:r>
        <w:rPr>
          <w:spacing w:val="-1"/>
        </w:rPr>
        <w:t>through</w:t>
      </w:r>
      <w:r>
        <w:t xml:space="preserve"> </w:t>
      </w:r>
      <w:r>
        <w:rPr>
          <w:spacing w:val="-1"/>
        </w:rPr>
        <w:t>multiple</w:t>
      </w:r>
      <w:r>
        <w:t xml:space="preserve"> tiers)</w:t>
      </w:r>
      <w:r>
        <w:rPr>
          <w:spacing w:val="-2"/>
        </w:rPr>
        <w:t xml:space="preserve"> </w:t>
      </w:r>
      <w:r>
        <w:t>under</w:t>
      </w:r>
      <w:r>
        <w:rPr>
          <w:spacing w:val="-2"/>
        </w:rPr>
        <w:t xml:space="preserve"> </w:t>
      </w:r>
      <w:r>
        <w:rPr>
          <w:spacing w:val="-1"/>
        </w:rPr>
        <w:t>all</w:t>
      </w:r>
      <w:r>
        <w:rPr>
          <w:spacing w:val="1"/>
        </w:rPr>
        <w:t xml:space="preserve"> </w:t>
      </w:r>
      <w:r>
        <w:rPr>
          <w:spacing w:val="-1"/>
        </w:rPr>
        <w:t>Inventions</w:t>
      </w:r>
      <w:r>
        <w:rPr>
          <w:spacing w:val="2"/>
        </w:rPr>
        <w:t xml:space="preserve"> </w:t>
      </w:r>
      <w:r>
        <w:rPr>
          <w:spacing w:val="-1"/>
        </w:rPr>
        <w:t>that are</w:t>
      </w:r>
      <w:r>
        <w:rPr>
          <w:spacing w:val="67"/>
        </w:rPr>
        <w:t xml:space="preserve"> </w:t>
      </w:r>
      <w:r>
        <w:rPr>
          <w:spacing w:val="-1"/>
        </w:rPr>
        <w:t>derived</w:t>
      </w:r>
      <w:r>
        <w:rPr>
          <w:spacing w:val="-2"/>
        </w:rPr>
        <w:t xml:space="preserve"> </w:t>
      </w:r>
      <w:r>
        <w:rPr>
          <w:spacing w:val="-1"/>
        </w:rPr>
        <w:t>from,</w:t>
      </w:r>
      <w:r>
        <w:t xml:space="preserve"> </w:t>
      </w:r>
      <w:r>
        <w:rPr>
          <w:spacing w:val="-1"/>
        </w:rPr>
        <w:t>necessarily</w:t>
      </w:r>
      <w:r>
        <w:rPr>
          <w:spacing w:val="-3"/>
        </w:rPr>
        <w:t xml:space="preserve"> </w:t>
      </w:r>
      <w:r>
        <w:t>use or</w:t>
      </w:r>
      <w:r>
        <w:rPr>
          <w:spacing w:val="-2"/>
        </w:rPr>
        <w:t xml:space="preserve"> </w:t>
      </w:r>
      <w:r>
        <w:rPr>
          <w:spacing w:val="-1"/>
        </w:rPr>
        <w:t>necessarily</w:t>
      </w:r>
      <w:r>
        <w:rPr>
          <w:spacing w:val="-3"/>
        </w:rPr>
        <w:t xml:space="preserve"> </w:t>
      </w:r>
      <w:r>
        <w:rPr>
          <w:spacing w:val="-1"/>
        </w:rPr>
        <w:t>incorporate</w:t>
      </w:r>
      <w:r>
        <w:t xml:space="preserve"> the</w:t>
      </w:r>
      <w:r>
        <w:rPr>
          <w:spacing w:val="-2"/>
        </w:rPr>
        <w:t xml:space="preserve"> </w:t>
      </w:r>
      <w:r>
        <w:rPr>
          <w:spacing w:val="-1"/>
        </w:rPr>
        <w:t>Material,</w:t>
      </w:r>
      <w:r>
        <w:rPr>
          <w:spacing w:val="-3"/>
        </w:rPr>
        <w:t xml:space="preserve"> </w:t>
      </w:r>
      <w:r>
        <w:rPr>
          <w:spacing w:val="-1"/>
        </w:rPr>
        <w:t>together</w:t>
      </w:r>
      <w:r>
        <w:t xml:space="preserve"> </w:t>
      </w:r>
      <w:r>
        <w:rPr>
          <w:spacing w:val="-2"/>
        </w:rPr>
        <w:t>with</w:t>
      </w:r>
      <w:r>
        <w:t xml:space="preserve"> </w:t>
      </w:r>
      <w:r>
        <w:rPr>
          <w:spacing w:val="-1"/>
        </w:rPr>
        <w:t>all</w:t>
      </w:r>
      <w:r>
        <w:rPr>
          <w:spacing w:val="1"/>
        </w:rPr>
        <w:t xml:space="preserve"> </w:t>
      </w:r>
      <w:r>
        <w:rPr>
          <w:spacing w:val="-1"/>
        </w:rPr>
        <w:t>patent</w:t>
      </w:r>
      <w:r>
        <w:rPr>
          <w:spacing w:val="1"/>
        </w:rPr>
        <w:t xml:space="preserve"> </w:t>
      </w:r>
      <w:r>
        <w:t>and</w:t>
      </w:r>
      <w:r>
        <w:rPr>
          <w:spacing w:val="-2"/>
        </w:rPr>
        <w:t xml:space="preserve"> </w:t>
      </w:r>
      <w:r>
        <w:rPr>
          <w:spacing w:val="-1"/>
        </w:rPr>
        <w:t>other</w:t>
      </w:r>
      <w:r>
        <w:rPr>
          <w:spacing w:val="75"/>
        </w:rPr>
        <w:t xml:space="preserve"> </w:t>
      </w:r>
      <w:r>
        <w:rPr>
          <w:spacing w:val="-1"/>
        </w:rPr>
        <w:t>intellectual</w:t>
      </w:r>
      <w:r>
        <w:rPr>
          <w:spacing w:val="1"/>
        </w:rPr>
        <w:t xml:space="preserve"> </w:t>
      </w:r>
      <w:r>
        <w:rPr>
          <w:spacing w:val="-1"/>
        </w:rPr>
        <w:t>property</w:t>
      </w:r>
      <w:r>
        <w:rPr>
          <w:spacing w:val="-3"/>
        </w:rPr>
        <w:t xml:space="preserve"> </w:t>
      </w:r>
      <w:r>
        <w:rPr>
          <w:spacing w:val="-1"/>
        </w:rPr>
        <w:t>rights</w:t>
      </w:r>
      <w:r>
        <w:t xml:space="preserve"> </w:t>
      </w:r>
      <w:r>
        <w:rPr>
          <w:spacing w:val="-1"/>
        </w:rPr>
        <w:t>therein</w:t>
      </w:r>
      <w:r>
        <w:t xml:space="preserve"> </w:t>
      </w:r>
      <w:r>
        <w:rPr>
          <w:spacing w:val="-1"/>
        </w:rPr>
        <w:t>and</w:t>
      </w:r>
      <w:r>
        <w:t xml:space="preserve"> </w:t>
      </w:r>
      <w:r>
        <w:rPr>
          <w:spacing w:val="-1"/>
        </w:rPr>
        <w:t>thereto;</w:t>
      </w:r>
      <w:r>
        <w:rPr>
          <w:spacing w:val="1"/>
        </w:rPr>
        <w:t xml:space="preserve"> </w:t>
      </w:r>
      <w:r>
        <w:t>and</w:t>
      </w:r>
      <w:r>
        <w:rPr>
          <w:spacing w:val="-2"/>
        </w:rPr>
        <w:t xml:space="preserve"> </w:t>
      </w:r>
      <w:r>
        <w:rPr>
          <w:spacing w:val="-1"/>
        </w:rPr>
        <w:t>(ii)</w:t>
      </w:r>
      <w:r>
        <w:rPr>
          <w:spacing w:val="-2"/>
        </w:rPr>
        <w:t xml:space="preserve"> </w:t>
      </w:r>
      <w:r>
        <w:t>the</w:t>
      </w:r>
      <w:r>
        <w:rPr>
          <w:spacing w:val="-2"/>
        </w:rPr>
        <w:t xml:space="preserve"> </w:t>
      </w:r>
      <w:r>
        <w:rPr>
          <w:spacing w:val="-1"/>
        </w:rPr>
        <w:t>first right</w:t>
      </w:r>
      <w:r>
        <w:rPr>
          <w:spacing w:val="-2"/>
        </w:rPr>
        <w:t xml:space="preserve"> </w:t>
      </w:r>
      <w:r>
        <w:t xml:space="preserve">of </w:t>
      </w:r>
      <w:r>
        <w:rPr>
          <w:spacing w:val="-1"/>
        </w:rPr>
        <w:t>negotiation</w:t>
      </w:r>
      <w:r>
        <w:rPr>
          <w:spacing w:val="-3"/>
        </w:rPr>
        <w:t xml:space="preserve"> </w:t>
      </w:r>
      <w:r>
        <w:t>for</w:t>
      </w:r>
      <w:r>
        <w:rPr>
          <w:spacing w:val="-2"/>
        </w:rPr>
        <w:t xml:space="preserve"> </w:t>
      </w:r>
      <w:r>
        <w:t xml:space="preserve">an </w:t>
      </w:r>
      <w:r>
        <w:rPr>
          <w:spacing w:val="-1"/>
        </w:rPr>
        <w:t>exclusive,</w:t>
      </w:r>
      <w:r>
        <w:rPr>
          <w:spacing w:val="4"/>
        </w:rPr>
        <w:t xml:space="preserve"> </w:t>
      </w:r>
      <w:r>
        <w:rPr>
          <w:spacing w:val="-1"/>
        </w:rPr>
        <w:t>worldwide,</w:t>
      </w:r>
      <w:r>
        <w:rPr>
          <w:spacing w:val="61"/>
        </w:rPr>
        <w:t xml:space="preserve"> </w:t>
      </w:r>
      <w:r>
        <w:rPr>
          <w:spacing w:val="-1"/>
        </w:rPr>
        <w:t>royalty-bearing</w:t>
      </w:r>
      <w:r>
        <w:rPr>
          <w:spacing w:val="-3"/>
        </w:rPr>
        <w:t xml:space="preserve"> </w:t>
      </w:r>
      <w:r>
        <w:rPr>
          <w:spacing w:val="-1"/>
        </w:rPr>
        <w:t>license</w:t>
      </w:r>
      <w:r>
        <w:rPr>
          <w:spacing w:val="-2"/>
        </w:rPr>
        <w:t xml:space="preserve"> (with</w:t>
      </w:r>
      <w:r>
        <w:t xml:space="preserve"> the</w:t>
      </w:r>
      <w:r>
        <w:rPr>
          <w:spacing w:val="-2"/>
        </w:rPr>
        <w:t xml:space="preserve"> </w:t>
      </w:r>
      <w:r>
        <w:rPr>
          <w:spacing w:val="-1"/>
        </w:rPr>
        <w:t>right</w:t>
      </w:r>
      <w:r>
        <w:rPr>
          <w:spacing w:val="-2"/>
        </w:rPr>
        <w:t xml:space="preserve"> </w:t>
      </w:r>
      <w:r>
        <w:t xml:space="preserve">to </w:t>
      </w:r>
      <w:r>
        <w:rPr>
          <w:spacing w:val="-1"/>
        </w:rPr>
        <w:t>grant</w:t>
      </w:r>
      <w:r>
        <w:rPr>
          <w:spacing w:val="1"/>
        </w:rPr>
        <w:t xml:space="preserve"> </w:t>
      </w:r>
      <w:r>
        <w:rPr>
          <w:spacing w:val="-1"/>
        </w:rPr>
        <w:t>sublicenses</w:t>
      </w:r>
      <w:r>
        <w:rPr>
          <w:spacing w:val="-2"/>
        </w:rPr>
        <w:t xml:space="preserve"> </w:t>
      </w:r>
      <w:r>
        <w:rPr>
          <w:spacing w:val="-1"/>
        </w:rPr>
        <w:t>through</w:t>
      </w:r>
      <w:r>
        <w:t xml:space="preserve"> </w:t>
      </w:r>
      <w:r>
        <w:rPr>
          <w:spacing w:val="-1"/>
        </w:rPr>
        <w:t>multiple</w:t>
      </w:r>
      <w:r>
        <w:rPr>
          <w:spacing w:val="-2"/>
        </w:rPr>
        <w:t xml:space="preserve"> </w:t>
      </w:r>
      <w:r>
        <w:rPr>
          <w:spacing w:val="-1"/>
        </w:rPr>
        <w:t>tiers)</w:t>
      </w:r>
      <w:r>
        <w:rPr>
          <w:spacing w:val="-2"/>
        </w:rPr>
        <w:t xml:space="preserve"> </w:t>
      </w:r>
      <w:r>
        <w:t>under</w:t>
      </w:r>
      <w:r>
        <w:rPr>
          <w:spacing w:val="-2"/>
        </w:rPr>
        <w:t xml:space="preserve"> </w:t>
      </w:r>
      <w:r>
        <w:t>any</w:t>
      </w:r>
      <w:r>
        <w:rPr>
          <w:spacing w:val="-2"/>
        </w:rPr>
        <w:t xml:space="preserve"> </w:t>
      </w:r>
      <w:r>
        <w:t xml:space="preserve">such </w:t>
      </w:r>
      <w:r>
        <w:rPr>
          <w:spacing w:val="-1"/>
        </w:rPr>
        <w:t>Inventions</w:t>
      </w:r>
      <w:r>
        <w:rPr>
          <w:spacing w:val="67"/>
        </w:rPr>
        <w:t xml:space="preserve"> </w:t>
      </w:r>
      <w:r>
        <w:rPr>
          <w:spacing w:val="-1"/>
        </w:rPr>
        <w:t>(together</w:t>
      </w:r>
      <w:r>
        <w:rPr>
          <w:spacing w:val="1"/>
        </w:rPr>
        <w:t xml:space="preserve"> </w:t>
      </w:r>
      <w:r>
        <w:rPr>
          <w:spacing w:val="-1"/>
        </w:rPr>
        <w:t>with</w:t>
      </w:r>
      <w:r>
        <w:rPr>
          <w:spacing w:val="-3"/>
        </w:rPr>
        <w:t xml:space="preserve"> </w:t>
      </w:r>
      <w:r>
        <w:rPr>
          <w:spacing w:val="-1"/>
        </w:rPr>
        <w:t>all</w:t>
      </w:r>
      <w:r>
        <w:rPr>
          <w:spacing w:val="1"/>
        </w:rPr>
        <w:t xml:space="preserve"> </w:t>
      </w:r>
      <w:r>
        <w:rPr>
          <w:spacing w:val="-1"/>
        </w:rPr>
        <w:t>patent</w:t>
      </w:r>
      <w:r>
        <w:rPr>
          <w:spacing w:val="1"/>
        </w:rPr>
        <w:t xml:space="preserve"> </w:t>
      </w:r>
      <w:r>
        <w:rPr>
          <w:spacing w:val="-1"/>
        </w:rPr>
        <w:t>and</w:t>
      </w:r>
      <w:r>
        <w:t xml:space="preserve"> </w:t>
      </w:r>
      <w:r>
        <w:rPr>
          <w:spacing w:val="-1"/>
        </w:rPr>
        <w:t>other</w:t>
      </w:r>
      <w:r>
        <w:t xml:space="preserve"> </w:t>
      </w:r>
      <w:r>
        <w:rPr>
          <w:spacing w:val="-1"/>
        </w:rPr>
        <w:t>intellectual</w:t>
      </w:r>
      <w:r>
        <w:rPr>
          <w:spacing w:val="1"/>
        </w:rPr>
        <w:t xml:space="preserve"> </w:t>
      </w:r>
      <w:r>
        <w:rPr>
          <w:spacing w:val="-1"/>
        </w:rPr>
        <w:t>property</w:t>
      </w:r>
      <w:r>
        <w:rPr>
          <w:spacing w:val="-3"/>
        </w:rPr>
        <w:t xml:space="preserve"> </w:t>
      </w:r>
      <w:r>
        <w:rPr>
          <w:spacing w:val="-1"/>
        </w:rPr>
        <w:t>rights</w:t>
      </w:r>
      <w:r>
        <w:rPr>
          <w:spacing w:val="-2"/>
        </w:rPr>
        <w:t xml:space="preserve"> </w:t>
      </w:r>
      <w:r>
        <w:t xml:space="preserve">therein </w:t>
      </w:r>
      <w:r>
        <w:rPr>
          <w:spacing w:val="-1"/>
        </w:rPr>
        <w:t>and</w:t>
      </w:r>
      <w:r>
        <w:t xml:space="preserve"> </w:t>
      </w:r>
      <w:r>
        <w:rPr>
          <w:spacing w:val="-1"/>
        </w:rPr>
        <w:t>thereto).</w:t>
      </w:r>
    </w:p>
    <w:p w14:paraId="581AFB46" w14:textId="77777777" w:rsidR="00D7303B" w:rsidRDefault="00D7303B">
      <w:pPr>
        <w:sectPr w:rsidR="00D7303B">
          <w:footerReference w:type="default" r:id="rId10"/>
          <w:type w:val="continuous"/>
          <w:pgSz w:w="12240" w:h="15840"/>
          <w:pgMar w:top="1380" w:right="980" w:bottom="1180" w:left="980" w:header="720" w:footer="998" w:gutter="0"/>
          <w:pgNumType w:start="1"/>
          <w:cols w:space="720"/>
        </w:sectPr>
      </w:pPr>
    </w:p>
    <w:p w14:paraId="1E268406" w14:textId="77777777" w:rsidR="00D7303B" w:rsidRDefault="00D7303B">
      <w:pPr>
        <w:spacing w:before="4"/>
        <w:rPr>
          <w:rFonts w:ascii="Times New Roman" w:eastAsia="Times New Roman" w:hAnsi="Times New Roman" w:cs="Times New Roman"/>
          <w:sz w:val="10"/>
          <w:szCs w:val="10"/>
        </w:rPr>
      </w:pPr>
    </w:p>
    <w:p w14:paraId="46A39A9E" w14:textId="77777777" w:rsidR="00D7303B" w:rsidRDefault="00E9465D">
      <w:pPr>
        <w:pStyle w:val="BodyText"/>
        <w:spacing w:before="72"/>
        <w:ind w:right="98" w:firstLine="720"/>
      </w:pPr>
      <w:r>
        <w:rPr>
          <w:spacing w:val="-1"/>
        </w:rPr>
        <w:t>Recipient</w:t>
      </w:r>
      <w:r>
        <w:rPr>
          <w:spacing w:val="1"/>
        </w:rPr>
        <w:t xml:space="preserve"> </w:t>
      </w:r>
      <w:r>
        <w:rPr>
          <w:spacing w:val="-1"/>
        </w:rPr>
        <w:t>will</w:t>
      </w:r>
      <w:r>
        <w:rPr>
          <w:spacing w:val="1"/>
        </w:rPr>
        <w:t xml:space="preserve"> </w:t>
      </w:r>
      <w:r>
        <w:rPr>
          <w:spacing w:val="-1"/>
        </w:rPr>
        <w:t>provide</w:t>
      </w:r>
      <w:r>
        <w:rPr>
          <w:spacing w:val="-2"/>
        </w:rPr>
        <w:t xml:space="preserve"> </w:t>
      </w:r>
      <w:r>
        <w:rPr>
          <w:spacing w:val="-1"/>
        </w:rPr>
        <w:t>(i)</w:t>
      </w:r>
      <w:r>
        <w:t xml:space="preserve"> </w:t>
      </w:r>
      <w:r>
        <w:rPr>
          <w:spacing w:val="-2"/>
        </w:rPr>
        <w:t>written</w:t>
      </w:r>
      <w:r>
        <w:t xml:space="preserve"> </w:t>
      </w:r>
      <w:r>
        <w:rPr>
          <w:spacing w:val="-1"/>
        </w:rPr>
        <w:t>notice</w:t>
      </w:r>
      <w:r>
        <w:t xml:space="preserve"> to </w:t>
      </w:r>
      <w:r>
        <w:rPr>
          <w:spacing w:val="-1"/>
        </w:rPr>
        <w:t>SGI</w:t>
      </w:r>
      <w:r>
        <w:rPr>
          <w:spacing w:val="-4"/>
        </w:rPr>
        <w:t xml:space="preserve"> </w:t>
      </w:r>
      <w:r>
        <w:rPr>
          <w:spacing w:val="-1"/>
        </w:rPr>
        <w:t>prior</w:t>
      </w:r>
      <w:r>
        <w:t xml:space="preserve"> to</w:t>
      </w:r>
      <w:r>
        <w:rPr>
          <w:spacing w:val="-5"/>
        </w:rPr>
        <w:t xml:space="preserve"> </w:t>
      </w:r>
      <w:r>
        <w:t xml:space="preserve">the </w:t>
      </w:r>
      <w:r>
        <w:rPr>
          <w:spacing w:val="-1"/>
        </w:rPr>
        <w:t>submission</w:t>
      </w:r>
      <w:r>
        <w:rPr>
          <w:spacing w:val="-3"/>
        </w:rPr>
        <w:t xml:space="preserve"> </w:t>
      </w:r>
      <w:r>
        <w:t>of</w:t>
      </w:r>
      <w:r>
        <w:rPr>
          <w:spacing w:val="-2"/>
        </w:rPr>
        <w:t xml:space="preserve"> </w:t>
      </w:r>
      <w:r>
        <w:t>any</w:t>
      </w:r>
      <w:r>
        <w:rPr>
          <w:spacing w:val="-2"/>
        </w:rPr>
        <w:t xml:space="preserve"> </w:t>
      </w:r>
      <w:r>
        <w:rPr>
          <w:spacing w:val="-1"/>
        </w:rPr>
        <w:t>patent</w:t>
      </w:r>
      <w:r>
        <w:rPr>
          <w:spacing w:val="1"/>
        </w:rPr>
        <w:t xml:space="preserve"> </w:t>
      </w:r>
      <w:r>
        <w:rPr>
          <w:spacing w:val="-1"/>
        </w:rPr>
        <w:t>application</w:t>
      </w:r>
      <w:r>
        <w:rPr>
          <w:spacing w:val="-3"/>
        </w:rPr>
        <w:t xml:space="preserve"> </w:t>
      </w:r>
      <w:r>
        <w:rPr>
          <w:spacing w:val="-1"/>
        </w:rPr>
        <w:t>covering</w:t>
      </w:r>
      <w:r>
        <w:rPr>
          <w:spacing w:val="71"/>
        </w:rPr>
        <w:t xml:space="preserve"> </w:t>
      </w:r>
      <w:r>
        <w:t xml:space="preserve">any </w:t>
      </w:r>
      <w:r>
        <w:rPr>
          <w:spacing w:val="-1"/>
        </w:rPr>
        <w:t>Invention,</w:t>
      </w:r>
      <w:r>
        <w:t xml:space="preserve"> </w:t>
      </w:r>
      <w:r>
        <w:rPr>
          <w:spacing w:val="-1"/>
        </w:rPr>
        <w:t>along</w:t>
      </w:r>
      <w:r>
        <w:rPr>
          <w:spacing w:val="-3"/>
        </w:rPr>
        <w:t xml:space="preserve"> </w:t>
      </w:r>
      <w:r>
        <w:rPr>
          <w:spacing w:val="-1"/>
        </w:rPr>
        <w:t>with</w:t>
      </w:r>
      <w:r>
        <w:t xml:space="preserve"> </w:t>
      </w:r>
      <w:r>
        <w:rPr>
          <w:spacing w:val="-1"/>
        </w:rPr>
        <w:t>copies</w:t>
      </w:r>
      <w:r>
        <w:rPr>
          <w:spacing w:val="-2"/>
        </w:rPr>
        <w:t xml:space="preserve"> </w:t>
      </w:r>
      <w:r>
        <w:t>of</w:t>
      </w:r>
      <w:r>
        <w:rPr>
          <w:spacing w:val="-2"/>
        </w:rPr>
        <w:t xml:space="preserve"> </w:t>
      </w:r>
      <w:r>
        <w:rPr>
          <w:spacing w:val="-1"/>
        </w:rPr>
        <w:t>all</w:t>
      </w:r>
      <w:r>
        <w:rPr>
          <w:spacing w:val="1"/>
        </w:rPr>
        <w:t xml:space="preserve"> </w:t>
      </w:r>
      <w:r>
        <w:rPr>
          <w:spacing w:val="-1"/>
        </w:rPr>
        <w:t>draft</w:t>
      </w:r>
      <w:r>
        <w:rPr>
          <w:spacing w:val="1"/>
        </w:rPr>
        <w:t xml:space="preserve"> </w:t>
      </w:r>
      <w:r>
        <w:rPr>
          <w:spacing w:val="-1"/>
        </w:rPr>
        <w:t>patent</w:t>
      </w:r>
      <w:r>
        <w:rPr>
          <w:spacing w:val="1"/>
        </w:rPr>
        <w:t xml:space="preserve"> </w:t>
      </w:r>
      <w:r>
        <w:rPr>
          <w:spacing w:val="-1"/>
        </w:rPr>
        <w:t>applications</w:t>
      </w:r>
      <w:r>
        <w:rPr>
          <w:spacing w:val="-2"/>
        </w:rPr>
        <w:t xml:space="preserve"> </w:t>
      </w:r>
      <w:r>
        <w:t>and</w:t>
      </w:r>
      <w:r>
        <w:rPr>
          <w:spacing w:val="-2"/>
        </w:rPr>
        <w:t xml:space="preserve"> </w:t>
      </w:r>
      <w:r>
        <w:rPr>
          <w:spacing w:val="-1"/>
        </w:rPr>
        <w:t>correspondence</w:t>
      </w:r>
      <w:r>
        <w:t xml:space="preserve"> to </w:t>
      </w:r>
      <w:r>
        <w:rPr>
          <w:spacing w:val="-1"/>
        </w:rPr>
        <w:t>and</w:t>
      </w:r>
      <w:r>
        <w:t xml:space="preserve"> </w:t>
      </w:r>
      <w:r>
        <w:rPr>
          <w:spacing w:val="-1"/>
        </w:rPr>
        <w:t>from</w:t>
      </w:r>
      <w:r>
        <w:rPr>
          <w:spacing w:val="-4"/>
        </w:rPr>
        <w:t xml:space="preserve"> </w:t>
      </w:r>
      <w:r>
        <w:t xml:space="preserve">the </w:t>
      </w:r>
      <w:r>
        <w:rPr>
          <w:spacing w:val="-1"/>
        </w:rPr>
        <w:t>patent</w:t>
      </w:r>
      <w:r>
        <w:rPr>
          <w:spacing w:val="1"/>
        </w:rPr>
        <w:t xml:space="preserve"> </w:t>
      </w:r>
      <w:r>
        <w:rPr>
          <w:spacing w:val="-1"/>
        </w:rPr>
        <w:t>office;</w:t>
      </w:r>
      <w:r>
        <w:rPr>
          <w:spacing w:val="71"/>
        </w:rPr>
        <w:t xml:space="preserve"> </w:t>
      </w:r>
      <w:r>
        <w:t xml:space="preserve">and </w:t>
      </w:r>
      <w:r>
        <w:rPr>
          <w:spacing w:val="-1"/>
        </w:rPr>
        <w:t>(ii)</w:t>
      </w:r>
      <w:r>
        <w:t xml:space="preserve"> </w:t>
      </w:r>
      <w:r>
        <w:rPr>
          <w:spacing w:val="-1"/>
        </w:rPr>
        <w:t>good</w:t>
      </w:r>
      <w:r>
        <w:t xml:space="preserve"> </w:t>
      </w:r>
      <w:r>
        <w:rPr>
          <w:spacing w:val="-1"/>
        </w:rPr>
        <w:t>faith</w:t>
      </w:r>
      <w:r>
        <w:t xml:space="preserve"> </w:t>
      </w:r>
      <w:r>
        <w:rPr>
          <w:spacing w:val="-1"/>
        </w:rPr>
        <w:t>consideration</w:t>
      </w:r>
      <w:r>
        <w:t xml:space="preserve"> to</w:t>
      </w:r>
      <w:r>
        <w:rPr>
          <w:spacing w:val="-3"/>
        </w:rPr>
        <w:t xml:space="preserve"> </w:t>
      </w:r>
      <w:r>
        <w:t>any</w:t>
      </w:r>
      <w:r>
        <w:rPr>
          <w:spacing w:val="-2"/>
        </w:rPr>
        <w:t xml:space="preserve"> </w:t>
      </w:r>
      <w:r>
        <w:rPr>
          <w:spacing w:val="-1"/>
        </w:rPr>
        <w:t>comments</w:t>
      </w:r>
      <w:r>
        <w:t xml:space="preserve"> or</w:t>
      </w:r>
      <w:r>
        <w:rPr>
          <w:spacing w:val="-2"/>
        </w:rPr>
        <w:t xml:space="preserve"> </w:t>
      </w:r>
      <w:r>
        <w:rPr>
          <w:spacing w:val="-1"/>
        </w:rPr>
        <w:t>suggestions</w:t>
      </w:r>
      <w:r>
        <w:t xml:space="preserve"> </w:t>
      </w:r>
      <w:r>
        <w:rPr>
          <w:spacing w:val="-1"/>
        </w:rPr>
        <w:t>received</w:t>
      </w:r>
      <w:r>
        <w:t xml:space="preserve"> </w:t>
      </w:r>
      <w:r>
        <w:rPr>
          <w:spacing w:val="-1"/>
        </w:rPr>
        <w:t>from</w:t>
      </w:r>
      <w:r>
        <w:rPr>
          <w:spacing w:val="-4"/>
        </w:rPr>
        <w:t xml:space="preserve"> </w:t>
      </w:r>
      <w:r>
        <w:t>SGI</w:t>
      </w:r>
      <w:r>
        <w:rPr>
          <w:spacing w:val="-4"/>
        </w:rPr>
        <w:t xml:space="preserve"> </w:t>
      </w:r>
      <w:r>
        <w:rPr>
          <w:spacing w:val="-1"/>
        </w:rPr>
        <w:t>regarding</w:t>
      </w:r>
      <w:r>
        <w:rPr>
          <w:spacing w:val="-3"/>
        </w:rPr>
        <w:t xml:space="preserve"> </w:t>
      </w:r>
      <w:r>
        <w:t xml:space="preserve">such </w:t>
      </w:r>
      <w:r>
        <w:rPr>
          <w:spacing w:val="-1"/>
        </w:rPr>
        <w:t>patent</w:t>
      </w:r>
      <w:r>
        <w:rPr>
          <w:spacing w:val="57"/>
        </w:rPr>
        <w:t xml:space="preserve"> </w:t>
      </w:r>
      <w:r>
        <w:rPr>
          <w:spacing w:val="-1"/>
        </w:rPr>
        <w:t>applications</w:t>
      </w:r>
      <w:r>
        <w:t xml:space="preserve"> </w:t>
      </w:r>
      <w:r>
        <w:rPr>
          <w:spacing w:val="-1"/>
        </w:rPr>
        <w:t>and</w:t>
      </w:r>
      <w:r>
        <w:t xml:space="preserve"> </w:t>
      </w:r>
      <w:r>
        <w:rPr>
          <w:spacing w:val="-1"/>
        </w:rPr>
        <w:t>correspondence.</w:t>
      </w:r>
    </w:p>
    <w:p w14:paraId="0D6F8155" w14:textId="77777777" w:rsidR="00D7303B" w:rsidRDefault="00D7303B">
      <w:pPr>
        <w:spacing w:before="10"/>
        <w:rPr>
          <w:rFonts w:ascii="Times New Roman" w:eastAsia="Times New Roman" w:hAnsi="Times New Roman" w:cs="Times New Roman"/>
          <w:sz w:val="21"/>
          <w:szCs w:val="21"/>
        </w:rPr>
      </w:pPr>
    </w:p>
    <w:p w14:paraId="09C15CDE" w14:textId="77777777" w:rsidR="00D7303B" w:rsidRDefault="00E9465D">
      <w:pPr>
        <w:pStyle w:val="BodyText"/>
        <w:numPr>
          <w:ilvl w:val="0"/>
          <w:numId w:val="1"/>
        </w:numPr>
        <w:tabs>
          <w:tab w:val="left" w:pos="821"/>
        </w:tabs>
        <w:ind w:right="391" w:firstLine="0"/>
      </w:pPr>
      <w:r>
        <w:rPr>
          <w:spacing w:val="-1"/>
        </w:rPr>
        <w:t>Subject</w:t>
      </w:r>
      <w:r>
        <w:rPr>
          <w:spacing w:val="-2"/>
        </w:rPr>
        <w:t xml:space="preserve"> </w:t>
      </w:r>
      <w:r>
        <w:t xml:space="preserve">to </w:t>
      </w:r>
      <w:r>
        <w:rPr>
          <w:spacing w:val="-1"/>
        </w:rPr>
        <w:t>the</w:t>
      </w:r>
      <w:r>
        <w:t xml:space="preserve"> </w:t>
      </w:r>
      <w:r>
        <w:rPr>
          <w:spacing w:val="-1"/>
        </w:rPr>
        <w:t>terms</w:t>
      </w:r>
      <w:r>
        <w:t xml:space="preserve"> and </w:t>
      </w:r>
      <w:r>
        <w:rPr>
          <w:spacing w:val="-1"/>
        </w:rPr>
        <w:t>conditions</w:t>
      </w:r>
      <w:r>
        <w:t xml:space="preserve"> of</w:t>
      </w:r>
      <w:r>
        <w:rPr>
          <w:spacing w:val="-2"/>
        </w:rPr>
        <w:t xml:space="preserve"> </w:t>
      </w:r>
      <w:r>
        <w:rPr>
          <w:spacing w:val="-1"/>
        </w:rPr>
        <w:t>this</w:t>
      </w:r>
      <w:r>
        <w:t xml:space="preserve"> </w:t>
      </w:r>
      <w:r>
        <w:rPr>
          <w:spacing w:val="-1"/>
        </w:rPr>
        <w:t>Agreement,</w:t>
      </w:r>
      <w:r>
        <w:rPr>
          <w:spacing w:val="-3"/>
        </w:rPr>
        <w:t xml:space="preserve"> </w:t>
      </w:r>
      <w:r>
        <w:rPr>
          <w:spacing w:val="-1"/>
        </w:rPr>
        <w:t>Recipient</w:t>
      </w:r>
      <w:r>
        <w:rPr>
          <w:spacing w:val="1"/>
        </w:rPr>
        <w:t xml:space="preserve"> </w:t>
      </w:r>
      <w:r>
        <w:rPr>
          <w:spacing w:val="-1"/>
        </w:rPr>
        <w:t>shall</w:t>
      </w:r>
      <w:r>
        <w:rPr>
          <w:spacing w:val="1"/>
        </w:rPr>
        <w:t xml:space="preserve"> </w:t>
      </w:r>
      <w:r>
        <w:rPr>
          <w:spacing w:val="-1"/>
        </w:rPr>
        <w:t>have</w:t>
      </w:r>
      <w:r>
        <w:t xml:space="preserve"> </w:t>
      </w:r>
      <w:r>
        <w:rPr>
          <w:spacing w:val="-1"/>
        </w:rPr>
        <w:t>the</w:t>
      </w:r>
      <w:r>
        <w:t xml:space="preserve"> </w:t>
      </w:r>
      <w:r>
        <w:rPr>
          <w:spacing w:val="-2"/>
        </w:rPr>
        <w:t>right</w:t>
      </w:r>
      <w:r>
        <w:rPr>
          <w:spacing w:val="1"/>
        </w:rPr>
        <w:t xml:space="preserve"> </w:t>
      </w:r>
      <w:r>
        <w:t xml:space="preserve">to </w:t>
      </w:r>
      <w:r>
        <w:rPr>
          <w:spacing w:val="-1"/>
        </w:rPr>
        <w:t>use</w:t>
      </w:r>
      <w:r>
        <w:t xml:space="preserve"> </w:t>
      </w:r>
      <w:r>
        <w:rPr>
          <w:spacing w:val="-1"/>
        </w:rPr>
        <w:t>data,</w:t>
      </w:r>
      <w:r>
        <w:rPr>
          <w:spacing w:val="51"/>
        </w:rPr>
        <w:t xml:space="preserve"> </w:t>
      </w:r>
      <w:r>
        <w:rPr>
          <w:spacing w:val="-1"/>
        </w:rPr>
        <w:t>information,</w:t>
      </w:r>
      <w:r>
        <w:rPr>
          <w:spacing w:val="-3"/>
        </w:rPr>
        <w:t xml:space="preserve"> </w:t>
      </w:r>
      <w:r>
        <w:rPr>
          <w:spacing w:val="-1"/>
        </w:rPr>
        <w:t>discoveries,</w:t>
      </w:r>
      <w:r>
        <w:rPr>
          <w:spacing w:val="-3"/>
        </w:rPr>
        <w:t xml:space="preserve"> </w:t>
      </w:r>
      <w:r>
        <w:rPr>
          <w:spacing w:val="-1"/>
        </w:rPr>
        <w:t>inventions</w:t>
      </w:r>
      <w:r>
        <w:rPr>
          <w:spacing w:val="-2"/>
        </w:rPr>
        <w:t xml:space="preserve"> </w:t>
      </w:r>
      <w:r>
        <w:t xml:space="preserve">and </w:t>
      </w:r>
      <w:r>
        <w:rPr>
          <w:spacing w:val="-1"/>
        </w:rPr>
        <w:t>other</w:t>
      </w:r>
      <w:r>
        <w:t xml:space="preserve"> </w:t>
      </w:r>
      <w:r>
        <w:rPr>
          <w:spacing w:val="-1"/>
        </w:rPr>
        <w:t>results</w:t>
      </w:r>
      <w:r>
        <w:t xml:space="preserve"> </w:t>
      </w:r>
      <w:r>
        <w:rPr>
          <w:spacing w:val="-1"/>
        </w:rPr>
        <w:t>directly</w:t>
      </w:r>
      <w:r>
        <w:rPr>
          <w:spacing w:val="-3"/>
        </w:rPr>
        <w:t xml:space="preserve"> </w:t>
      </w:r>
      <w:r>
        <w:t xml:space="preserve">or </w:t>
      </w:r>
      <w:r>
        <w:rPr>
          <w:spacing w:val="-1"/>
        </w:rPr>
        <w:t>indirectly</w:t>
      </w:r>
      <w:r>
        <w:rPr>
          <w:spacing w:val="-3"/>
        </w:rPr>
        <w:t xml:space="preserve"> </w:t>
      </w:r>
      <w:r>
        <w:rPr>
          <w:spacing w:val="-1"/>
        </w:rPr>
        <w:t>derived</w:t>
      </w:r>
      <w:r>
        <w:rPr>
          <w:spacing w:val="-2"/>
        </w:rPr>
        <w:t xml:space="preserve"> </w:t>
      </w:r>
      <w:r>
        <w:t>from</w:t>
      </w:r>
      <w:r>
        <w:rPr>
          <w:spacing w:val="-4"/>
        </w:rPr>
        <w:t xml:space="preserve"> </w:t>
      </w:r>
      <w:r>
        <w:t xml:space="preserve">or </w:t>
      </w:r>
      <w:r>
        <w:rPr>
          <w:spacing w:val="-1"/>
        </w:rPr>
        <w:t>relating</w:t>
      </w:r>
      <w:r>
        <w:rPr>
          <w:spacing w:val="-3"/>
        </w:rPr>
        <w:t xml:space="preserve"> </w:t>
      </w:r>
      <w:r>
        <w:t xml:space="preserve">to </w:t>
      </w:r>
      <w:r>
        <w:rPr>
          <w:spacing w:val="-1"/>
        </w:rPr>
        <w:t>the</w:t>
      </w:r>
      <w:r>
        <w:t xml:space="preserve"> use</w:t>
      </w:r>
      <w:r>
        <w:rPr>
          <w:spacing w:val="-5"/>
        </w:rPr>
        <w:t xml:space="preserve"> </w:t>
      </w:r>
      <w:r>
        <w:t>of</w:t>
      </w:r>
      <w:r>
        <w:rPr>
          <w:spacing w:val="61"/>
        </w:rPr>
        <w:t xml:space="preserve"> </w:t>
      </w:r>
      <w:r>
        <w:t>the</w:t>
      </w:r>
      <w:r>
        <w:rPr>
          <w:spacing w:val="-2"/>
        </w:rPr>
        <w:t xml:space="preserve"> </w:t>
      </w:r>
      <w:r>
        <w:rPr>
          <w:spacing w:val="-1"/>
        </w:rPr>
        <w:t>Material</w:t>
      </w:r>
      <w:r>
        <w:rPr>
          <w:spacing w:val="1"/>
        </w:rPr>
        <w:t xml:space="preserve"> </w:t>
      </w:r>
      <w:r>
        <w:t>by</w:t>
      </w:r>
      <w:r>
        <w:rPr>
          <w:spacing w:val="-3"/>
        </w:rPr>
        <w:t xml:space="preserve"> </w:t>
      </w:r>
      <w:r>
        <w:rPr>
          <w:spacing w:val="-1"/>
        </w:rPr>
        <w:t>Recipient</w:t>
      </w:r>
      <w:r>
        <w:rPr>
          <w:spacing w:val="1"/>
        </w:rPr>
        <w:t xml:space="preserve"> </w:t>
      </w:r>
      <w:r>
        <w:rPr>
          <w:spacing w:val="-1"/>
        </w:rPr>
        <w:t>for</w:t>
      </w:r>
      <w:r>
        <w:rPr>
          <w:spacing w:val="1"/>
        </w:rPr>
        <w:t xml:space="preserve"> </w:t>
      </w:r>
      <w:r>
        <w:rPr>
          <w:spacing w:val="-1"/>
        </w:rPr>
        <w:t>the</w:t>
      </w:r>
      <w:r>
        <w:t xml:space="preserve"> </w:t>
      </w:r>
      <w:r>
        <w:rPr>
          <w:spacing w:val="-1"/>
        </w:rPr>
        <w:t>Recipient</w:t>
      </w:r>
      <w:r>
        <w:rPr>
          <w:spacing w:val="2"/>
        </w:rPr>
        <w:t xml:space="preserve"> </w:t>
      </w:r>
      <w:r>
        <w:rPr>
          <w:spacing w:val="-1"/>
        </w:rPr>
        <w:t>Purpose,</w:t>
      </w:r>
      <w:r>
        <w:rPr>
          <w:spacing w:val="-3"/>
        </w:rPr>
        <w:t xml:space="preserve"> </w:t>
      </w:r>
      <w:r>
        <w:rPr>
          <w:spacing w:val="-1"/>
        </w:rPr>
        <w:t>for</w:t>
      </w:r>
      <w:r>
        <w:rPr>
          <w:spacing w:val="1"/>
        </w:rPr>
        <w:t xml:space="preserve"> </w:t>
      </w:r>
      <w:r>
        <w:rPr>
          <w:spacing w:val="-1"/>
        </w:rPr>
        <w:t>its</w:t>
      </w:r>
      <w:r>
        <w:t xml:space="preserve"> own</w:t>
      </w:r>
      <w:r>
        <w:rPr>
          <w:spacing w:val="-3"/>
        </w:rPr>
        <w:t xml:space="preserve"> </w:t>
      </w:r>
      <w:r>
        <w:rPr>
          <w:spacing w:val="-1"/>
        </w:rPr>
        <w:t>internal,</w:t>
      </w:r>
      <w:r>
        <w:rPr>
          <w:spacing w:val="-3"/>
        </w:rPr>
        <w:t xml:space="preserve"> </w:t>
      </w:r>
      <w:r>
        <w:rPr>
          <w:spacing w:val="-1"/>
        </w:rPr>
        <w:t>noncommercial,</w:t>
      </w:r>
      <w:r>
        <w:rPr>
          <w:spacing w:val="-3"/>
        </w:rPr>
        <w:t xml:space="preserve"> </w:t>
      </w:r>
      <w:r>
        <w:rPr>
          <w:spacing w:val="-1"/>
        </w:rPr>
        <w:t>research</w:t>
      </w:r>
      <w:r>
        <w:t xml:space="preserve"> </w:t>
      </w:r>
      <w:r>
        <w:rPr>
          <w:spacing w:val="-1"/>
        </w:rPr>
        <w:t>purposes.</w:t>
      </w:r>
    </w:p>
    <w:p w14:paraId="5A1472F5" w14:textId="77777777" w:rsidR="00D7303B" w:rsidRDefault="00D7303B">
      <w:pPr>
        <w:spacing w:before="9"/>
        <w:rPr>
          <w:rFonts w:ascii="Times New Roman" w:eastAsia="Times New Roman" w:hAnsi="Times New Roman" w:cs="Times New Roman"/>
          <w:sz w:val="20"/>
          <w:szCs w:val="20"/>
        </w:rPr>
      </w:pPr>
    </w:p>
    <w:p w14:paraId="5D8B17B0" w14:textId="77777777" w:rsidR="00D7303B" w:rsidRDefault="00E9465D">
      <w:pPr>
        <w:pStyle w:val="BodyText"/>
        <w:ind w:right="327"/>
      </w:pPr>
      <w:r>
        <w:rPr>
          <w:spacing w:val="-1"/>
        </w:rPr>
        <w:t>Recipient</w:t>
      </w:r>
      <w:r>
        <w:rPr>
          <w:spacing w:val="1"/>
        </w:rPr>
        <w:t xml:space="preserve"> </w:t>
      </w:r>
      <w:r>
        <w:rPr>
          <w:spacing w:val="-1"/>
        </w:rPr>
        <w:t>will</w:t>
      </w:r>
      <w:r>
        <w:rPr>
          <w:spacing w:val="1"/>
        </w:rPr>
        <w:t xml:space="preserve"> </w:t>
      </w:r>
      <w:r>
        <w:rPr>
          <w:spacing w:val="-1"/>
        </w:rPr>
        <w:t>use</w:t>
      </w:r>
      <w:r>
        <w:rPr>
          <w:spacing w:val="-2"/>
        </w:rPr>
        <w:t xml:space="preserve"> </w:t>
      </w:r>
      <w:r>
        <w:rPr>
          <w:spacing w:val="-1"/>
        </w:rPr>
        <w:t>Material</w:t>
      </w:r>
      <w:r>
        <w:rPr>
          <w:spacing w:val="-2"/>
        </w:rPr>
        <w:t xml:space="preserve"> </w:t>
      </w:r>
      <w:r>
        <w:t>only</w:t>
      </w:r>
      <w:r>
        <w:rPr>
          <w:spacing w:val="-3"/>
        </w:rPr>
        <w:t xml:space="preserve"> </w:t>
      </w:r>
      <w:r>
        <w:t>for</w:t>
      </w:r>
      <w:r>
        <w:rPr>
          <w:spacing w:val="-2"/>
        </w:rPr>
        <w:t xml:space="preserve"> </w:t>
      </w:r>
      <w:r>
        <w:t>the</w:t>
      </w:r>
      <w:r>
        <w:rPr>
          <w:spacing w:val="3"/>
        </w:rPr>
        <w:t xml:space="preserve"> </w:t>
      </w:r>
      <w:r>
        <w:rPr>
          <w:spacing w:val="-1"/>
        </w:rPr>
        <w:t>Recipient</w:t>
      </w:r>
      <w:r>
        <w:rPr>
          <w:spacing w:val="1"/>
        </w:rPr>
        <w:t xml:space="preserve"> </w:t>
      </w:r>
      <w:r>
        <w:rPr>
          <w:spacing w:val="-1"/>
        </w:rPr>
        <w:t>Purpose</w:t>
      </w:r>
      <w:r>
        <w:rPr>
          <w:spacing w:val="1"/>
        </w:rPr>
        <w:t xml:space="preserve"> </w:t>
      </w:r>
      <w:r>
        <w:rPr>
          <w:spacing w:val="-1"/>
        </w:rPr>
        <w:t>and</w:t>
      </w:r>
      <w:r>
        <w:t xml:space="preserve"> not</w:t>
      </w:r>
      <w:r>
        <w:rPr>
          <w:spacing w:val="-2"/>
        </w:rPr>
        <w:t xml:space="preserve"> </w:t>
      </w:r>
      <w:r>
        <w:rPr>
          <w:spacing w:val="-1"/>
        </w:rPr>
        <w:t>for</w:t>
      </w:r>
      <w:r>
        <w:t xml:space="preserve"> any</w:t>
      </w:r>
      <w:r>
        <w:rPr>
          <w:spacing w:val="-2"/>
        </w:rPr>
        <w:t xml:space="preserve"> </w:t>
      </w:r>
      <w:r>
        <w:rPr>
          <w:spacing w:val="-1"/>
        </w:rPr>
        <w:t>other</w:t>
      </w:r>
      <w:r>
        <w:rPr>
          <w:spacing w:val="1"/>
        </w:rPr>
        <w:t xml:space="preserve"> </w:t>
      </w:r>
      <w:r>
        <w:rPr>
          <w:spacing w:val="-1"/>
        </w:rPr>
        <w:t>purpose.</w:t>
      </w:r>
      <w:r>
        <w:t xml:space="preserve"> </w:t>
      </w:r>
      <w:r>
        <w:rPr>
          <w:spacing w:val="1"/>
        </w:rPr>
        <w:t xml:space="preserve"> </w:t>
      </w:r>
      <w:r>
        <w:rPr>
          <w:spacing w:val="-1"/>
        </w:rPr>
        <w:t>Commercial</w:t>
      </w:r>
      <w:r>
        <w:rPr>
          <w:spacing w:val="1"/>
        </w:rPr>
        <w:t xml:space="preserve"> </w:t>
      </w:r>
      <w:r>
        <w:rPr>
          <w:spacing w:val="-1"/>
        </w:rPr>
        <w:t>Purposes</w:t>
      </w:r>
      <w:r>
        <w:rPr>
          <w:spacing w:val="39"/>
        </w:rPr>
        <w:t xml:space="preserve"> </w:t>
      </w:r>
      <w:r>
        <w:rPr>
          <w:spacing w:val="-1"/>
        </w:rPr>
        <w:t>include</w:t>
      </w:r>
      <w:r>
        <w:rPr>
          <w:spacing w:val="-2"/>
        </w:rPr>
        <w:t xml:space="preserve"> </w:t>
      </w:r>
      <w:r>
        <w:t>the</w:t>
      </w:r>
      <w:r>
        <w:rPr>
          <w:spacing w:val="-2"/>
        </w:rPr>
        <w:t xml:space="preserve"> </w:t>
      </w:r>
      <w:r>
        <w:rPr>
          <w:spacing w:val="-1"/>
        </w:rPr>
        <w:t>sale,</w:t>
      </w:r>
      <w:r>
        <w:rPr>
          <w:spacing w:val="-2"/>
        </w:rPr>
        <w:t xml:space="preserve"> </w:t>
      </w:r>
      <w:r>
        <w:rPr>
          <w:spacing w:val="-1"/>
        </w:rPr>
        <w:t>lease,</w:t>
      </w:r>
      <w:r>
        <w:t xml:space="preserve"> </w:t>
      </w:r>
      <w:r>
        <w:rPr>
          <w:spacing w:val="-1"/>
        </w:rPr>
        <w:t>license,</w:t>
      </w:r>
      <w:r>
        <w:t xml:space="preserve"> or</w:t>
      </w:r>
      <w:r>
        <w:rPr>
          <w:spacing w:val="-2"/>
        </w:rPr>
        <w:t xml:space="preserve"> </w:t>
      </w:r>
      <w:r>
        <w:rPr>
          <w:spacing w:val="-1"/>
        </w:rPr>
        <w:t>other</w:t>
      </w:r>
      <w:r>
        <w:rPr>
          <w:spacing w:val="-2"/>
        </w:rPr>
        <w:t xml:space="preserve"> </w:t>
      </w:r>
      <w:r>
        <w:rPr>
          <w:spacing w:val="-1"/>
        </w:rPr>
        <w:t>transfer</w:t>
      </w:r>
      <w:r>
        <w:rPr>
          <w:spacing w:val="-2"/>
        </w:rPr>
        <w:t xml:space="preserve"> </w:t>
      </w:r>
      <w:r>
        <w:t>of</w:t>
      </w:r>
      <w:r>
        <w:rPr>
          <w:spacing w:val="-2"/>
        </w:rPr>
        <w:t xml:space="preserve"> </w:t>
      </w:r>
      <w:r>
        <w:t xml:space="preserve">the </w:t>
      </w:r>
      <w:r>
        <w:rPr>
          <w:spacing w:val="-1"/>
        </w:rPr>
        <w:t xml:space="preserve">Material </w:t>
      </w:r>
      <w:r>
        <w:t>or</w:t>
      </w:r>
      <w:r>
        <w:rPr>
          <w:spacing w:val="-2"/>
        </w:rPr>
        <w:t xml:space="preserve"> </w:t>
      </w:r>
      <w:r>
        <w:t>any</w:t>
      </w:r>
      <w:r>
        <w:rPr>
          <w:spacing w:val="-2"/>
        </w:rPr>
        <w:t xml:space="preserve"> </w:t>
      </w:r>
      <w:r>
        <w:rPr>
          <w:spacing w:val="-1"/>
        </w:rPr>
        <w:t>part,</w:t>
      </w:r>
      <w:r>
        <w:t xml:space="preserve"> </w:t>
      </w:r>
      <w:r>
        <w:rPr>
          <w:spacing w:val="-1"/>
        </w:rPr>
        <w:t>progeny,</w:t>
      </w:r>
      <w:r>
        <w:rPr>
          <w:spacing w:val="2"/>
        </w:rPr>
        <w:t xml:space="preserve"> </w:t>
      </w:r>
      <w:r>
        <w:rPr>
          <w:spacing w:val="-1"/>
        </w:rPr>
        <w:t>modification</w:t>
      </w:r>
      <w:r>
        <w:t xml:space="preserve"> </w:t>
      </w:r>
      <w:r>
        <w:rPr>
          <w:spacing w:val="-2"/>
        </w:rPr>
        <w:t>or</w:t>
      </w:r>
      <w:r>
        <w:t xml:space="preserve"> </w:t>
      </w:r>
      <w:r>
        <w:rPr>
          <w:spacing w:val="-2"/>
        </w:rPr>
        <w:t>derivative</w:t>
      </w:r>
      <w:r>
        <w:rPr>
          <w:spacing w:val="85"/>
        </w:rPr>
        <w:t xml:space="preserve"> </w:t>
      </w:r>
      <w:r>
        <w:rPr>
          <w:spacing w:val="-1"/>
        </w:rPr>
        <w:t>thereof.</w:t>
      </w:r>
      <w:r>
        <w:t xml:space="preserve">  </w:t>
      </w:r>
      <w:r>
        <w:rPr>
          <w:spacing w:val="-1"/>
        </w:rPr>
        <w:t>Commercial</w:t>
      </w:r>
      <w:r>
        <w:rPr>
          <w:spacing w:val="1"/>
        </w:rPr>
        <w:t xml:space="preserve"> </w:t>
      </w:r>
      <w:r>
        <w:rPr>
          <w:spacing w:val="-1"/>
        </w:rPr>
        <w:t>Purposes</w:t>
      </w:r>
      <w:r>
        <w:rPr>
          <w:spacing w:val="1"/>
        </w:rPr>
        <w:t xml:space="preserve"> </w:t>
      </w:r>
      <w:r>
        <w:rPr>
          <w:spacing w:val="-1"/>
        </w:rPr>
        <w:t>shall</w:t>
      </w:r>
      <w:r>
        <w:rPr>
          <w:spacing w:val="1"/>
        </w:rPr>
        <w:t xml:space="preserve"> </w:t>
      </w:r>
      <w:r>
        <w:rPr>
          <w:spacing w:val="-1"/>
        </w:rPr>
        <w:t>also</w:t>
      </w:r>
      <w:r>
        <w:rPr>
          <w:spacing w:val="-2"/>
        </w:rPr>
        <w:t xml:space="preserve"> </w:t>
      </w:r>
      <w:r>
        <w:rPr>
          <w:spacing w:val="-1"/>
        </w:rPr>
        <w:t>include</w:t>
      </w:r>
      <w:r>
        <w:t xml:space="preserve"> </w:t>
      </w:r>
      <w:r>
        <w:rPr>
          <w:spacing w:val="-1"/>
        </w:rPr>
        <w:t>uses</w:t>
      </w:r>
      <w:r>
        <w:t xml:space="preserve"> </w:t>
      </w:r>
      <w:r>
        <w:rPr>
          <w:spacing w:val="-1"/>
        </w:rPr>
        <w:t>of</w:t>
      </w:r>
      <w:r>
        <w:t xml:space="preserve"> </w:t>
      </w:r>
      <w:r>
        <w:rPr>
          <w:spacing w:val="-1"/>
        </w:rPr>
        <w:t>the</w:t>
      </w:r>
      <w:r>
        <w:rPr>
          <w:spacing w:val="2"/>
        </w:rPr>
        <w:t xml:space="preserve"> </w:t>
      </w:r>
      <w:r>
        <w:rPr>
          <w:spacing w:val="-1"/>
        </w:rPr>
        <w:t>Material</w:t>
      </w:r>
      <w:r>
        <w:rPr>
          <w:spacing w:val="1"/>
        </w:rPr>
        <w:t xml:space="preserve"> </w:t>
      </w:r>
      <w:r>
        <w:rPr>
          <w:spacing w:val="-2"/>
        </w:rPr>
        <w:t>or</w:t>
      </w:r>
      <w:r>
        <w:t xml:space="preserve"> any</w:t>
      </w:r>
      <w:r>
        <w:rPr>
          <w:spacing w:val="-2"/>
        </w:rPr>
        <w:t xml:space="preserve"> </w:t>
      </w:r>
      <w:r>
        <w:rPr>
          <w:spacing w:val="-1"/>
        </w:rPr>
        <w:t>part,</w:t>
      </w:r>
      <w:r>
        <w:t xml:space="preserve"> </w:t>
      </w:r>
      <w:r>
        <w:rPr>
          <w:spacing w:val="-1"/>
        </w:rPr>
        <w:t>progeny,</w:t>
      </w:r>
      <w:r>
        <w:rPr>
          <w:spacing w:val="2"/>
        </w:rPr>
        <w:t xml:space="preserve"> </w:t>
      </w:r>
      <w:r>
        <w:rPr>
          <w:spacing w:val="-1"/>
        </w:rPr>
        <w:t>modification</w:t>
      </w:r>
      <w:r>
        <w:t xml:space="preserve"> </w:t>
      </w:r>
      <w:r>
        <w:rPr>
          <w:spacing w:val="-2"/>
        </w:rPr>
        <w:t>or</w:t>
      </w:r>
      <w:r>
        <w:rPr>
          <w:spacing w:val="61"/>
        </w:rPr>
        <w:t xml:space="preserve"> </w:t>
      </w:r>
      <w:r>
        <w:rPr>
          <w:spacing w:val="-1"/>
        </w:rPr>
        <w:t>derivative</w:t>
      </w:r>
      <w:r>
        <w:t xml:space="preserve"> </w:t>
      </w:r>
      <w:r>
        <w:rPr>
          <w:spacing w:val="-1"/>
        </w:rPr>
        <w:t>thereof</w:t>
      </w:r>
      <w:r>
        <w:rPr>
          <w:spacing w:val="2"/>
        </w:rPr>
        <w:t xml:space="preserve"> </w:t>
      </w:r>
      <w:r>
        <w:t>by</w:t>
      </w:r>
      <w:r>
        <w:rPr>
          <w:spacing w:val="-3"/>
        </w:rPr>
        <w:t xml:space="preserve"> </w:t>
      </w:r>
      <w:r>
        <w:t>any</w:t>
      </w:r>
      <w:r>
        <w:rPr>
          <w:spacing w:val="-2"/>
        </w:rPr>
        <w:t xml:space="preserve"> </w:t>
      </w:r>
      <w:r>
        <w:rPr>
          <w:spacing w:val="-1"/>
        </w:rPr>
        <w:t>organization,</w:t>
      </w:r>
      <w:r>
        <w:rPr>
          <w:spacing w:val="-3"/>
        </w:rPr>
        <w:t xml:space="preserve"> </w:t>
      </w:r>
      <w:r>
        <w:rPr>
          <w:spacing w:val="-1"/>
        </w:rPr>
        <w:t>including Recipient,</w:t>
      </w:r>
      <w:r>
        <w:t xml:space="preserve"> to</w:t>
      </w:r>
      <w:r>
        <w:rPr>
          <w:spacing w:val="-3"/>
        </w:rPr>
        <w:t xml:space="preserve"> </w:t>
      </w:r>
      <w:r>
        <w:rPr>
          <w:spacing w:val="-1"/>
        </w:rPr>
        <w:t>perform</w:t>
      </w:r>
      <w:r>
        <w:rPr>
          <w:spacing w:val="-4"/>
        </w:rPr>
        <w:t xml:space="preserve"> </w:t>
      </w:r>
      <w:r>
        <w:rPr>
          <w:spacing w:val="-1"/>
        </w:rPr>
        <w:t>contract</w:t>
      </w:r>
      <w:r>
        <w:rPr>
          <w:spacing w:val="-2"/>
        </w:rPr>
        <w:t xml:space="preserve"> </w:t>
      </w:r>
      <w:r>
        <w:rPr>
          <w:spacing w:val="-1"/>
        </w:rPr>
        <w:t>research</w:t>
      </w:r>
      <w:r>
        <w:rPr>
          <w:spacing w:val="2"/>
        </w:rPr>
        <w:t xml:space="preserve"> </w:t>
      </w:r>
      <w:r>
        <w:t>or</w:t>
      </w:r>
      <w:r>
        <w:rPr>
          <w:spacing w:val="-2"/>
        </w:rPr>
        <w:t xml:space="preserve"> </w:t>
      </w:r>
      <w:r>
        <w:rPr>
          <w:spacing w:val="-1"/>
        </w:rPr>
        <w:t>perform</w:t>
      </w:r>
      <w:r>
        <w:rPr>
          <w:spacing w:val="-4"/>
        </w:rPr>
        <w:t xml:space="preserve"> </w:t>
      </w:r>
      <w:r>
        <w:t xml:space="preserve">a </w:t>
      </w:r>
      <w:r>
        <w:rPr>
          <w:spacing w:val="-1"/>
        </w:rPr>
        <w:t>service</w:t>
      </w:r>
      <w:r>
        <w:rPr>
          <w:spacing w:val="-2"/>
        </w:rPr>
        <w:t xml:space="preserve"> </w:t>
      </w:r>
      <w:r>
        <w:rPr>
          <w:spacing w:val="-1"/>
        </w:rPr>
        <w:t>for</w:t>
      </w:r>
      <w:r>
        <w:rPr>
          <w:spacing w:val="91"/>
        </w:rPr>
        <w:t xml:space="preserve"> </w:t>
      </w:r>
      <w:r>
        <w:t xml:space="preserve">a </w:t>
      </w:r>
      <w:r>
        <w:rPr>
          <w:spacing w:val="-1"/>
        </w:rPr>
        <w:t>fee,</w:t>
      </w:r>
      <w:r>
        <w:t xml:space="preserve"> to</w:t>
      </w:r>
      <w:r>
        <w:rPr>
          <w:spacing w:val="-3"/>
        </w:rPr>
        <w:t xml:space="preserve"> </w:t>
      </w:r>
      <w:r>
        <w:rPr>
          <w:spacing w:val="-1"/>
        </w:rPr>
        <w:t>screen</w:t>
      </w:r>
      <w:r>
        <w:rPr>
          <w:spacing w:val="-3"/>
        </w:rPr>
        <w:t xml:space="preserve"> </w:t>
      </w:r>
      <w:r>
        <w:rPr>
          <w:spacing w:val="-1"/>
        </w:rPr>
        <w:t>compound</w:t>
      </w:r>
      <w:r>
        <w:t xml:space="preserve"> </w:t>
      </w:r>
      <w:r>
        <w:rPr>
          <w:spacing w:val="-1"/>
        </w:rPr>
        <w:t>libraries,</w:t>
      </w:r>
      <w:r>
        <w:rPr>
          <w:spacing w:val="-3"/>
        </w:rPr>
        <w:t xml:space="preserve"> </w:t>
      </w:r>
      <w:r>
        <w:t xml:space="preserve">to </w:t>
      </w:r>
      <w:r>
        <w:rPr>
          <w:spacing w:val="-1"/>
        </w:rPr>
        <w:t>produce</w:t>
      </w:r>
      <w:r>
        <w:t xml:space="preserve"> </w:t>
      </w:r>
      <w:r>
        <w:rPr>
          <w:spacing w:val="-1"/>
        </w:rPr>
        <w:t>or</w:t>
      </w:r>
      <w:r>
        <w:t xml:space="preserve"> </w:t>
      </w:r>
      <w:r>
        <w:rPr>
          <w:spacing w:val="-1"/>
        </w:rPr>
        <w:t>manufacture</w:t>
      </w:r>
      <w:r>
        <w:t xml:space="preserve"> </w:t>
      </w:r>
      <w:r>
        <w:rPr>
          <w:spacing w:val="-1"/>
        </w:rPr>
        <w:t>products</w:t>
      </w:r>
      <w:r>
        <w:rPr>
          <w:spacing w:val="-2"/>
        </w:rPr>
        <w:t xml:space="preserve"> </w:t>
      </w:r>
      <w:r>
        <w:t xml:space="preserve">for </w:t>
      </w:r>
      <w:r>
        <w:rPr>
          <w:spacing w:val="-1"/>
        </w:rPr>
        <w:t>general</w:t>
      </w:r>
      <w:r>
        <w:rPr>
          <w:spacing w:val="1"/>
        </w:rPr>
        <w:t xml:space="preserve"> </w:t>
      </w:r>
      <w:r>
        <w:rPr>
          <w:spacing w:val="-1"/>
        </w:rPr>
        <w:t>sale,</w:t>
      </w:r>
      <w:r>
        <w:rPr>
          <w:spacing w:val="-2"/>
        </w:rPr>
        <w:t xml:space="preserve"> </w:t>
      </w:r>
      <w:r>
        <w:t>or</w:t>
      </w:r>
      <w:r>
        <w:rPr>
          <w:spacing w:val="-2"/>
        </w:rPr>
        <w:t xml:space="preserve"> </w:t>
      </w:r>
      <w:r>
        <w:t xml:space="preserve">to </w:t>
      </w:r>
      <w:r>
        <w:rPr>
          <w:spacing w:val="-1"/>
        </w:rPr>
        <w:t>conduct</w:t>
      </w:r>
      <w:r>
        <w:rPr>
          <w:spacing w:val="1"/>
        </w:rPr>
        <w:t xml:space="preserve"> </w:t>
      </w:r>
      <w:r>
        <w:rPr>
          <w:spacing w:val="-1"/>
        </w:rPr>
        <w:t>research</w:t>
      </w:r>
      <w:r>
        <w:rPr>
          <w:spacing w:val="69"/>
        </w:rPr>
        <w:t xml:space="preserve"> </w:t>
      </w:r>
      <w:r>
        <w:rPr>
          <w:spacing w:val="-1"/>
        </w:rPr>
        <w:t>activities</w:t>
      </w:r>
      <w:r>
        <w:rPr>
          <w:spacing w:val="-2"/>
        </w:rPr>
        <w:t xml:space="preserve"> </w:t>
      </w:r>
      <w:r>
        <w:rPr>
          <w:spacing w:val="-1"/>
        </w:rPr>
        <w:t>that</w:t>
      </w:r>
      <w:r>
        <w:rPr>
          <w:spacing w:val="1"/>
        </w:rPr>
        <w:t xml:space="preserve"> </w:t>
      </w:r>
      <w:r>
        <w:rPr>
          <w:spacing w:val="-1"/>
        </w:rPr>
        <w:t>result</w:t>
      </w:r>
      <w:r>
        <w:rPr>
          <w:spacing w:val="-2"/>
        </w:rPr>
        <w:t xml:space="preserve"> </w:t>
      </w:r>
      <w:r>
        <w:t>in any</w:t>
      </w:r>
      <w:r>
        <w:rPr>
          <w:spacing w:val="-5"/>
        </w:rPr>
        <w:t xml:space="preserve"> </w:t>
      </w:r>
      <w:r>
        <w:rPr>
          <w:spacing w:val="-1"/>
        </w:rPr>
        <w:t>sale,</w:t>
      </w:r>
      <w:r>
        <w:t xml:space="preserve"> </w:t>
      </w:r>
      <w:r>
        <w:rPr>
          <w:spacing w:val="-1"/>
        </w:rPr>
        <w:t>lease,</w:t>
      </w:r>
      <w:r>
        <w:t xml:space="preserve"> </w:t>
      </w:r>
      <w:r>
        <w:rPr>
          <w:spacing w:val="-1"/>
        </w:rPr>
        <w:t>license,</w:t>
      </w:r>
      <w:r>
        <w:t xml:space="preserve"> </w:t>
      </w:r>
      <w:r>
        <w:rPr>
          <w:spacing w:val="-2"/>
        </w:rPr>
        <w:t>or</w:t>
      </w:r>
      <w:r>
        <w:t xml:space="preserve"> </w:t>
      </w:r>
      <w:r>
        <w:rPr>
          <w:spacing w:val="-1"/>
        </w:rPr>
        <w:t>transfer</w:t>
      </w:r>
      <w:r>
        <w:rPr>
          <w:spacing w:val="1"/>
        </w:rPr>
        <w:t xml:space="preserve"> </w:t>
      </w:r>
      <w:r>
        <w:rPr>
          <w:spacing w:val="-2"/>
        </w:rPr>
        <w:t>of</w:t>
      </w:r>
      <w:r>
        <w:rPr>
          <w:spacing w:val="2"/>
        </w:rPr>
        <w:t xml:space="preserve"> </w:t>
      </w:r>
      <w:r>
        <w:rPr>
          <w:spacing w:val="-1"/>
        </w:rPr>
        <w:t>Material</w:t>
      </w:r>
      <w:r>
        <w:rPr>
          <w:spacing w:val="1"/>
        </w:rPr>
        <w:t xml:space="preserve"> </w:t>
      </w:r>
      <w:r>
        <w:t>or</w:t>
      </w:r>
      <w:r>
        <w:rPr>
          <w:spacing w:val="-2"/>
        </w:rPr>
        <w:t xml:space="preserve"> </w:t>
      </w:r>
      <w:r>
        <w:t>any</w:t>
      </w:r>
      <w:r>
        <w:rPr>
          <w:spacing w:val="-2"/>
        </w:rPr>
        <w:t xml:space="preserve"> </w:t>
      </w:r>
      <w:r>
        <w:rPr>
          <w:spacing w:val="-1"/>
        </w:rPr>
        <w:t>part,</w:t>
      </w:r>
      <w:r>
        <w:rPr>
          <w:spacing w:val="-3"/>
        </w:rPr>
        <w:t xml:space="preserve"> </w:t>
      </w:r>
      <w:r>
        <w:rPr>
          <w:spacing w:val="-1"/>
        </w:rPr>
        <w:t>progeny,</w:t>
      </w:r>
      <w:r>
        <w:rPr>
          <w:spacing w:val="2"/>
        </w:rPr>
        <w:t xml:space="preserve"> </w:t>
      </w:r>
      <w:r>
        <w:rPr>
          <w:spacing w:val="-1"/>
        </w:rPr>
        <w:t>modification</w:t>
      </w:r>
      <w:r>
        <w:rPr>
          <w:spacing w:val="-3"/>
        </w:rPr>
        <w:t xml:space="preserve"> </w:t>
      </w:r>
      <w:r>
        <w:t>or</w:t>
      </w:r>
      <w:r>
        <w:rPr>
          <w:spacing w:val="63"/>
        </w:rPr>
        <w:t xml:space="preserve"> </w:t>
      </w:r>
      <w:r>
        <w:rPr>
          <w:spacing w:val="-1"/>
        </w:rPr>
        <w:t>derivative</w:t>
      </w:r>
      <w:r>
        <w:t xml:space="preserve"> </w:t>
      </w:r>
      <w:r>
        <w:rPr>
          <w:spacing w:val="-1"/>
        </w:rPr>
        <w:t>thereof.</w:t>
      </w:r>
      <w:r>
        <w:t xml:space="preserve">  </w:t>
      </w:r>
      <w:r>
        <w:rPr>
          <w:spacing w:val="-1"/>
        </w:rPr>
        <w:t>Recipient</w:t>
      </w:r>
      <w:r>
        <w:rPr>
          <w:spacing w:val="1"/>
        </w:rPr>
        <w:t xml:space="preserve"> </w:t>
      </w:r>
      <w:r>
        <w:rPr>
          <w:spacing w:val="-1"/>
        </w:rPr>
        <w:t>will</w:t>
      </w:r>
      <w:r>
        <w:rPr>
          <w:spacing w:val="1"/>
        </w:rPr>
        <w:t xml:space="preserve"> </w:t>
      </w:r>
      <w:r>
        <w:rPr>
          <w:spacing w:val="-1"/>
        </w:rPr>
        <w:t>not</w:t>
      </w:r>
      <w:r>
        <w:rPr>
          <w:spacing w:val="-2"/>
        </w:rPr>
        <w:t xml:space="preserve"> </w:t>
      </w:r>
      <w:r>
        <w:rPr>
          <w:spacing w:val="-1"/>
        </w:rPr>
        <w:t>reverse</w:t>
      </w:r>
      <w:r>
        <w:t xml:space="preserve"> </w:t>
      </w:r>
      <w:r>
        <w:rPr>
          <w:spacing w:val="-1"/>
        </w:rPr>
        <w:t xml:space="preserve">engineer </w:t>
      </w:r>
      <w:r>
        <w:t>any</w:t>
      </w:r>
      <w:r>
        <w:rPr>
          <w:spacing w:val="-2"/>
        </w:rPr>
        <w:t xml:space="preserve"> </w:t>
      </w:r>
      <w:r>
        <w:t xml:space="preserve">of </w:t>
      </w:r>
      <w:r>
        <w:rPr>
          <w:spacing w:val="-1"/>
        </w:rPr>
        <w:t>the</w:t>
      </w:r>
      <w:r>
        <w:t xml:space="preserve"> </w:t>
      </w:r>
      <w:r>
        <w:rPr>
          <w:spacing w:val="-1"/>
        </w:rPr>
        <w:t>Material.</w:t>
      </w:r>
    </w:p>
    <w:p w14:paraId="3C18B05A" w14:textId="77777777" w:rsidR="00D7303B" w:rsidRDefault="00D7303B">
      <w:pPr>
        <w:spacing w:before="9"/>
        <w:rPr>
          <w:rFonts w:ascii="Times New Roman" w:eastAsia="Times New Roman" w:hAnsi="Times New Roman" w:cs="Times New Roman"/>
          <w:sz w:val="20"/>
          <w:szCs w:val="20"/>
        </w:rPr>
      </w:pPr>
    </w:p>
    <w:p w14:paraId="1A323860" w14:textId="394997D6" w:rsidR="00D7303B" w:rsidRDefault="00E9465D">
      <w:pPr>
        <w:pStyle w:val="BodyText"/>
        <w:numPr>
          <w:ilvl w:val="0"/>
          <w:numId w:val="1"/>
        </w:numPr>
        <w:tabs>
          <w:tab w:val="left" w:pos="821"/>
        </w:tabs>
        <w:ind w:right="391" w:firstLine="0"/>
      </w:pPr>
      <w:r>
        <w:rPr>
          <w:spacing w:val="-1"/>
        </w:rPr>
        <w:t>Recipient</w:t>
      </w:r>
      <w:r>
        <w:rPr>
          <w:spacing w:val="1"/>
        </w:rPr>
        <w:t xml:space="preserve"> </w:t>
      </w:r>
      <w:r>
        <w:rPr>
          <w:spacing w:val="-1"/>
        </w:rPr>
        <w:t>will</w:t>
      </w:r>
      <w:r>
        <w:rPr>
          <w:spacing w:val="-2"/>
        </w:rPr>
        <w:t xml:space="preserve"> </w:t>
      </w:r>
      <w:r>
        <w:rPr>
          <w:spacing w:val="-1"/>
        </w:rPr>
        <w:t>acknowledge</w:t>
      </w:r>
      <w:r>
        <w:rPr>
          <w:spacing w:val="-2"/>
        </w:rPr>
        <w:t xml:space="preserve"> </w:t>
      </w:r>
      <w:r>
        <w:t>SGI</w:t>
      </w:r>
      <w:r>
        <w:rPr>
          <w:spacing w:val="-4"/>
        </w:rPr>
        <w:t xml:space="preserve"> </w:t>
      </w:r>
      <w:r>
        <w:t>as the</w:t>
      </w:r>
      <w:r>
        <w:rPr>
          <w:spacing w:val="-2"/>
        </w:rPr>
        <w:t xml:space="preserve"> </w:t>
      </w:r>
      <w:r>
        <w:rPr>
          <w:spacing w:val="-1"/>
        </w:rPr>
        <w:t>source</w:t>
      </w:r>
      <w:r>
        <w:t xml:space="preserve"> </w:t>
      </w:r>
      <w:r>
        <w:rPr>
          <w:spacing w:val="-2"/>
        </w:rPr>
        <w:t>of</w:t>
      </w:r>
      <w:r>
        <w:t xml:space="preserve"> </w:t>
      </w:r>
      <w:r>
        <w:rPr>
          <w:spacing w:val="-1"/>
        </w:rPr>
        <w:t>Material</w:t>
      </w:r>
      <w:r>
        <w:rPr>
          <w:spacing w:val="-2"/>
        </w:rPr>
        <w:t xml:space="preserve"> </w:t>
      </w:r>
      <w:r>
        <w:t xml:space="preserve">in </w:t>
      </w:r>
      <w:r>
        <w:rPr>
          <w:spacing w:val="-1"/>
        </w:rPr>
        <w:t>publications</w:t>
      </w:r>
      <w:r>
        <w:t xml:space="preserve"> </w:t>
      </w:r>
      <w:r>
        <w:rPr>
          <w:spacing w:val="-1"/>
        </w:rPr>
        <w:t>or</w:t>
      </w:r>
      <w:r>
        <w:t xml:space="preserve"> </w:t>
      </w:r>
      <w:r>
        <w:rPr>
          <w:spacing w:val="-1"/>
        </w:rPr>
        <w:t>other</w:t>
      </w:r>
      <w:r>
        <w:rPr>
          <w:spacing w:val="-2"/>
        </w:rPr>
        <w:t xml:space="preserve"> </w:t>
      </w:r>
      <w:r>
        <w:rPr>
          <w:spacing w:val="-1"/>
        </w:rPr>
        <w:t>presentations</w:t>
      </w:r>
      <w:r>
        <w:rPr>
          <w:spacing w:val="-2"/>
        </w:rPr>
        <w:t xml:space="preserve"> </w:t>
      </w:r>
      <w:r>
        <w:rPr>
          <w:spacing w:val="-1"/>
        </w:rPr>
        <w:t>arising</w:t>
      </w:r>
      <w:r>
        <w:rPr>
          <w:spacing w:val="65"/>
        </w:rPr>
        <w:t xml:space="preserve"> </w:t>
      </w:r>
      <w:r>
        <w:rPr>
          <w:rFonts w:cs="Times New Roman"/>
        </w:rPr>
        <w:t>from</w:t>
      </w:r>
      <w:r>
        <w:rPr>
          <w:rFonts w:cs="Times New Roman"/>
          <w:spacing w:val="-4"/>
        </w:rPr>
        <w:t xml:space="preserve"> </w:t>
      </w:r>
      <w:r>
        <w:rPr>
          <w:rFonts w:cs="Times New Roman"/>
          <w:spacing w:val="-1"/>
        </w:rPr>
        <w:t>Recipient’s</w:t>
      </w:r>
      <w:r>
        <w:rPr>
          <w:rFonts w:cs="Times New Roman"/>
          <w:spacing w:val="-2"/>
        </w:rPr>
        <w:t xml:space="preserve"> </w:t>
      </w:r>
      <w:r>
        <w:rPr>
          <w:rFonts w:cs="Times New Roman"/>
        </w:rPr>
        <w:t>use</w:t>
      </w:r>
      <w:r>
        <w:rPr>
          <w:rFonts w:cs="Times New Roman"/>
          <w:spacing w:val="-2"/>
        </w:rPr>
        <w:t xml:space="preserve"> </w:t>
      </w:r>
      <w:r>
        <w:rPr>
          <w:rFonts w:cs="Times New Roman"/>
        </w:rPr>
        <w:t>of</w:t>
      </w:r>
      <w:r>
        <w:rPr>
          <w:rFonts w:cs="Times New Roman"/>
          <w:spacing w:val="-2"/>
        </w:rPr>
        <w:t xml:space="preserve"> </w:t>
      </w:r>
      <w:r>
        <w:rPr>
          <w:rFonts w:cs="Times New Roman"/>
          <w:spacing w:val="-1"/>
        </w:rPr>
        <w:t>Material</w:t>
      </w:r>
      <w:ins w:id="2" w:author="Williams, Robyn Joy" w:date="2017-09-08T15:20:00Z">
        <w:r w:rsidR="006B408E">
          <w:rPr>
            <w:rFonts w:cs="Times New Roman"/>
            <w:spacing w:val="1"/>
          </w:rPr>
          <w:t>.</w:t>
        </w:r>
      </w:ins>
      <w:ins w:id="3" w:author="Kelich, Stephanie L" w:date="2017-09-12T08:10:00Z">
        <w:r w:rsidR="00D45F98">
          <w:rPr>
            <w:rFonts w:cs="Times New Roman"/>
            <w:spacing w:val="1"/>
          </w:rPr>
          <w:t xml:space="preserve"> </w:t>
        </w:r>
      </w:ins>
      <w:ins w:id="4" w:author="Williams, Robyn Joy" w:date="2017-09-08T15:20:00Z">
        <w:del w:id="5" w:author="Kelich, Stephanie L" w:date="2017-09-12T08:08:00Z">
          <w:r w:rsidR="006B408E" w:rsidDel="00D45F98">
            <w:rPr>
              <w:rFonts w:cs="Times New Roman"/>
              <w:spacing w:val="1"/>
            </w:rPr>
            <w:delText xml:space="preserve"> </w:delText>
          </w:r>
          <w:r w:rsidR="006B408E" w:rsidDel="00D45F98">
            <w:rPr>
              <w:bCs/>
            </w:rPr>
            <w:delText>Recipient</w:delText>
          </w:r>
          <w:r w:rsidR="006B408E" w:rsidDel="00D45F98">
            <w:delText xml:space="preserve"> agrees that any proposed publication or presentation relating to the </w:delText>
          </w:r>
          <w:r w:rsidR="006B408E" w:rsidDel="00D45F98">
            <w:rPr>
              <w:bCs/>
            </w:rPr>
            <w:delText>Study</w:delText>
          </w:r>
          <w:r w:rsidR="006B408E" w:rsidDel="00D45F98">
            <w:delText xml:space="preserve"> conducted under this Agreement will be submitted to </w:delText>
          </w:r>
        </w:del>
      </w:ins>
      <w:ins w:id="6" w:author="Williams, Robyn Joy" w:date="2017-09-08T15:26:00Z">
        <w:del w:id="7" w:author="Kelich, Stephanie L" w:date="2017-09-12T08:08:00Z">
          <w:r w:rsidR="006B408E" w:rsidDel="00D45F98">
            <w:delText>SGI</w:delText>
          </w:r>
        </w:del>
      </w:ins>
      <w:ins w:id="8" w:author="Williams, Robyn Joy" w:date="2017-09-08T15:21:00Z">
        <w:del w:id="9" w:author="Kelich, Stephanie L" w:date="2017-09-12T08:08:00Z">
          <w:r w:rsidR="006B408E" w:rsidDel="00D45F98">
            <w:delText xml:space="preserve"> </w:delText>
          </w:r>
        </w:del>
      </w:ins>
      <w:ins w:id="10" w:author="Williams, Robyn Joy" w:date="2017-09-08T15:20:00Z">
        <w:del w:id="11" w:author="Kelich, Stephanie L" w:date="2017-09-12T08:08:00Z">
          <w:r w:rsidR="006B408E" w:rsidDel="00D45F98">
            <w:delText xml:space="preserve">for review at least thirty (30) days prior to submission for publication or presentation to remove </w:delText>
          </w:r>
          <w:r w:rsidR="006B408E" w:rsidDel="00D45F98">
            <w:rPr>
              <w:bCs/>
            </w:rPr>
            <w:delText>Confidential Information</w:delText>
          </w:r>
          <w:r w:rsidR="006B408E" w:rsidDel="00D45F98">
            <w:delText xml:space="preserve">.  </w:delText>
          </w:r>
          <w:bookmarkStart w:id="12" w:name="OLE_LINK19"/>
          <w:bookmarkStart w:id="13" w:name="OLE_LINK20"/>
          <w:r w:rsidR="006B408E" w:rsidDel="00D45F98">
            <w:rPr>
              <w:color w:val="000000"/>
            </w:rPr>
            <w:delText xml:space="preserve">As such, the scope of </w:delText>
          </w:r>
          <w:r w:rsidR="006B408E" w:rsidDel="00D45F98">
            <w:rPr>
              <w:bCs/>
              <w:color w:val="000000"/>
            </w:rPr>
            <w:delText>Confidential Information</w:delText>
          </w:r>
          <w:r w:rsidR="006B408E" w:rsidDel="00D45F98">
            <w:rPr>
              <w:color w:val="000000"/>
            </w:rPr>
            <w:delText xml:space="preserve"> in this publication context does not include the results arising out of the performance of this Agreement</w:delText>
          </w:r>
          <w:r w:rsidR="006B408E" w:rsidDel="00D45F98">
            <w:delText xml:space="preserve">. </w:delText>
          </w:r>
          <w:bookmarkEnd w:id="12"/>
          <w:bookmarkEnd w:id="13"/>
          <w:r w:rsidR="006B408E" w:rsidDel="00D45F98">
            <w:delText xml:space="preserve"> In the event that the proposed publication or presentation contains patentable subject matter that needs protection, </w:delText>
          </w:r>
        </w:del>
      </w:ins>
      <w:ins w:id="14" w:author="Williams, Robyn Joy" w:date="2017-09-08T15:21:00Z">
        <w:del w:id="15" w:author="Kelich, Stephanie L" w:date="2017-09-12T08:08:00Z">
          <w:r w:rsidR="006B408E" w:rsidDel="00D45F98">
            <w:rPr>
              <w:bCs/>
            </w:rPr>
            <w:delText>Recipient</w:delText>
          </w:r>
        </w:del>
      </w:ins>
      <w:ins w:id="16" w:author="Williams, Robyn Joy" w:date="2017-09-08T15:20:00Z">
        <w:del w:id="17" w:author="Kelich, Stephanie L" w:date="2017-09-12T08:08:00Z">
          <w:r w:rsidR="006B408E" w:rsidDel="00D45F98">
            <w:delText xml:space="preserve"> will, upon written request received from </w:delText>
          </w:r>
        </w:del>
      </w:ins>
      <w:ins w:id="18" w:author="Williams, Robyn Joy" w:date="2017-09-08T15:26:00Z">
        <w:del w:id="19" w:author="Kelich, Stephanie L" w:date="2017-09-12T08:08:00Z">
          <w:r w:rsidR="006B408E" w:rsidDel="00D45F98">
            <w:rPr>
              <w:bCs/>
            </w:rPr>
            <w:delText>SGI</w:delText>
          </w:r>
        </w:del>
      </w:ins>
      <w:ins w:id="20" w:author="Williams, Robyn Joy" w:date="2017-09-08T15:20:00Z">
        <w:del w:id="21" w:author="Kelich, Stephanie L" w:date="2017-09-12T08:08:00Z">
          <w:r w:rsidR="006B408E" w:rsidDel="00D45F98">
            <w:delText xml:space="preserve"> within the thirty (30) days review period, delay the publication or presentation for a maximum of an additional ninety (90) days to allow </w:delText>
          </w:r>
        </w:del>
      </w:ins>
      <w:ins w:id="22" w:author="Williams, Robyn Joy" w:date="2017-09-08T15:26:00Z">
        <w:del w:id="23" w:author="Kelich, Stephanie L" w:date="2017-09-12T08:08:00Z">
          <w:r w:rsidR="006B408E" w:rsidDel="00D45F98">
            <w:rPr>
              <w:bCs/>
            </w:rPr>
            <w:delText>SGI</w:delText>
          </w:r>
        </w:del>
      </w:ins>
      <w:ins w:id="24" w:author="Williams, Robyn Joy" w:date="2017-09-08T15:20:00Z">
        <w:del w:id="25" w:author="Kelich, Stephanie L" w:date="2017-09-12T08:08:00Z">
          <w:r w:rsidR="006B408E" w:rsidDel="00D45F98">
            <w:delText xml:space="preserve"> to file a patent application</w:delText>
          </w:r>
        </w:del>
        <w:del w:id="26" w:author="Kelich, Stephanie L" w:date="2017-09-12T08:09:00Z">
          <w:r w:rsidR="006B408E" w:rsidDel="00D45F98">
            <w:delText>.</w:delText>
          </w:r>
        </w:del>
      </w:ins>
      <w:del w:id="27" w:author="Williams, Robyn Joy" w:date="2017-09-08T15:20:00Z">
        <w:r w:rsidDel="006B408E">
          <w:rPr>
            <w:rFonts w:cs="Times New Roman"/>
            <w:spacing w:val="-1"/>
          </w:rPr>
          <w:delText>;</w:delText>
        </w:r>
        <w:r w:rsidDel="006B408E">
          <w:rPr>
            <w:rFonts w:cs="Times New Roman"/>
            <w:spacing w:val="1"/>
          </w:rPr>
          <w:delText xml:space="preserve"> </w:delText>
        </w:r>
      </w:del>
      <w:del w:id="28" w:author="Williams, Robyn Joy" w:date="2017-09-08T15:22:00Z">
        <w:r w:rsidDel="006B408E">
          <w:rPr>
            <w:rFonts w:cs="Times New Roman"/>
            <w:spacing w:val="-1"/>
          </w:rPr>
          <w:delText>provided,</w:delText>
        </w:r>
        <w:r w:rsidDel="006B408E">
          <w:rPr>
            <w:rFonts w:cs="Times New Roman"/>
          </w:rPr>
          <w:delText xml:space="preserve"> </w:delText>
        </w:r>
        <w:r w:rsidDel="006B408E">
          <w:rPr>
            <w:rFonts w:cs="Times New Roman"/>
            <w:spacing w:val="-1"/>
          </w:rPr>
          <w:delText>however,</w:delText>
        </w:r>
        <w:r w:rsidDel="006B408E">
          <w:rPr>
            <w:rFonts w:cs="Times New Roman"/>
            <w:spacing w:val="-3"/>
          </w:rPr>
          <w:delText xml:space="preserve"> </w:delText>
        </w:r>
        <w:r w:rsidDel="006B408E">
          <w:rPr>
            <w:rFonts w:cs="Times New Roman"/>
            <w:spacing w:val="-1"/>
          </w:rPr>
          <w:delText>that</w:delText>
        </w:r>
        <w:r w:rsidDel="006B408E">
          <w:rPr>
            <w:rFonts w:cs="Times New Roman"/>
            <w:spacing w:val="1"/>
          </w:rPr>
          <w:delText xml:space="preserve"> </w:delText>
        </w:r>
        <w:r w:rsidDel="006B408E">
          <w:rPr>
            <w:rFonts w:cs="Times New Roman"/>
            <w:spacing w:val="-1"/>
          </w:rPr>
          <w:delText>Recipient</w:delText>
        </w:r>
        <w:r w:rsidDel="006B408E">
          <w:rPr>
            <w:rFonts w:cs="Times New Roman"/>
            <w:spacing w:val="1"/>
          </w:rPr>
          <w:delText xml:space="preserve"> </w:delText>
        </w:r>
        <w:r w:rsidDel="006B408E">
          <w:rPr>
            <w:rFonts w:cs="Times New Roman"/>
            <w:spacing w:val="-1"/>
          </w:rPr>
          <w:delText>shall</w:delText>
        </w:r>
        <w:r w:rsidDel="006B408E">
          <w:rPr>
            <w:rFonts w:cs="Times New Roman"/>
            <w:spacing w:val="1"/>
          </w:rPr>
          <w:delText xml:space="preserve"> </w:delText>
        </w:r>
        <w:r w:rsidDel="006B408E">
          <w:rPr>
            <w:rFonts w:cs="Times New Roman"/>
            <w:spacing w:val="-1"/>
          </w:rPr>
          <w:delText>not</w:delText>
        </w:r>
        <w:r w:rsidDel="006B408E">
          <w:rPr>
            <w:rFonts w:cs="Times New Roman"/>
            <w:spacing w:val="1"/>
          </w:rPr>
          <w:delText xml:space="preserve"> </w:delText>
        </w:r>
        <w:r w:rsidDel="006B408E">
          <w:rPr>
            <w:rFonts w:cs="Times New Roman"/>
            <w:spacing w:val="-1"/>
          </w:rPr>
          <w:delText>publish</w:delText>
        </w:r>
        <w:r w:rsidDel="006B408E">
          <w:rPr>
            <w:rFonts w:cs="Times New Roman"/>
          </w:rPr>
          <w:delText xml:space="preserve"> </w:delText>
        </w:r>
        <w:r w:rsidDel="006B408E">
          <w:rPr>
            <w:rFonts w:cs="Times New Roman"/>
            <w:spacing w:val="-1"/>
          </w:rPr>
          <w:delText>anything</w:delText>
        </w:r>
        <w:r w:rsidDel="006B408E">
          <w:rPr>
            <w:rFonts w:cs="Times New Roman"/>
            <w:spacing w:val="-3"/>
          </w:rPr>
          <w:delText xml:space="preserve"> </w:delText>
        </w:r>
        <w:r w:rsidDel="006B408E">
          <w:rPr>
            <w:rFonts w:cs="Times New Roman"/>
            <w:spacing w:val="-1"/>
          </w:rPr>
          <w:delText>relating</w:delText>
        </w:r>
        <w:r w:rsidDel="006B408E">
          <w:rPr>
            <w:rFonts w:cs="Times New Roman"/>
            <w:spacing w:val="-3"/>
          </w:rPr>
          <w:delText xml:space="preserve"> </w:delText>
        </w:r>
        <w:r w:rsidDel="006B408E">
          <w:rPr>
            <w:rFonts w:cs="Times New Roman"/>
          </w:rPr>
          <w:delText>to</w:delText>
        </w:r>
        <w:r w:rsidDel="006B408E">
          <w:rPr>
            <w:rFonts w:cs="Times New Roman"/>
            <w:spacing w:val="-3"/>
          </w:rPr>
          <w:delText xml:space="preserve"> </w:delText>
        </w:r>
        <w:r w:rsidDel="006B408E">
          <w:rPr>
            <w:rFonts w:cs="Times New Roman"/>
          </w:rPr>
          <w:delText>the</w:delText>
        </w:r>
        <w:r w:rsidDel="006B408E">
          <w:rPr>
            <w:rFonts w:cs="Times New Roman"/>
            <w:spacing w:val="57"/>
          </w:rPr>
          <w:delText xml:space="preserve"> </w:delText>
        </w:r>
        <w:r w:rsidDel="006B408E">
          <w:rPr>
            <w:spacing w:val="-1"/>
          </w:rPr>
          <w:delText>Material without review</w:delText>
        </w:r>
        <w:r w:rsidDel="006B408E">
          <w:delText xml:space="preserve"> by</w:delText>
        </w:r>
        <w:r w:rsidDel="006B408E">
          <w:rPr>
            <w:spacing w:val="-5"/>
          </w:rPr>
          <w:delText xml:space="preserve"> </w:delText>
        </w:r>
        <w:r w:rsidDel="006B408E">
          <w:rPr>
            <w:spacing w:val="-1"/>
          </w:rPr>
          <w:delText>SGI.</w:delText>
        </w:r>
      </w:del>
      <w:r>
        <w:t xml:space="preserve"> </w:t>
      </w:r>
      <w:r>
        <w:rPr>
          <w:spacing w:val="-1"/>
        </w:rPr>
        <w:t>Furthermore,</w:t>
      </w:r>
      <w:r>
        <w:t xml:space="preserve"> the </w:t>
      </w:r>
      <w:r>
        <w:rPr>
          <w:spacing w:val="-1"/>
        </w:rPr>
        <w:t>Recipient</w:t>
      </w:r>
      <w:r>
        <w:rPr>
          <w:spacing w:val="1"/>
        </w:rPr>
        <w:t xml:space="preserve"> </w:t>
      </w:r>
      <w:r>
        <w:rPr>
          <w:spacing w:val="-1"/>
        </w:rPr>
        <w:t>agrees</w:t>
      </w:r>
      <w:r>
        <w:t xml:space="preserve"> to</w:t>
      </w:r>
      <w:r>
        <w:rPr>
          <w:spacing w:val="-3"/>
        </w:rPr>
        <w:t xml:space="preserve"> </w:t>
      </w:r>
      <w:r>
        <w:rPr>
          <w:spacing w:val="-1"/>
        </w:rPr>
        <w:t>provide</w:t>
      </w:r>
      <w:r>
        <w:rPr>
          <w:spacing w:val="-2"/>
        </w:rPr>
        <w:t xml:space="preserve"> </w:t>
      </w:r>
      <w:r>
        <w:t xml:space="preserve">a </w:t>
      </w:r>
      <w:r>
        <w:rPr>
          <w:spacing w:val="-1"/>
        </w:rPr>
        <w:t>report</w:t>
      </w:r>
      <w:r>
        <w:rPr>
          <w:spacing w:val="-2"/>
        </w:rPr>
        <w:t xml:space="preserve"> </w:t>
      </w:r>
      <w:r>
        <w:t>of</w:t>
      </w:r>
      <w:r>
        <w:rPr>
          <w:spacing w:val="-2"/>
        </w:rPr>
        <w:t xml:space="preserve"> </w:t>
      </w:r>
      <w:r>
        <w:t>the</w:t>
      </w:r>
      <w:r>
        <w:rPr>
          <w:spacing w:val="-2"/>
        </w:rPr>
        <w:t xml:space="preserve"> </w:t>
      </w:r>
      <w:r>
        <w:rPr>
          <w:spacing w:val="-1"/>
        </w:rPr>
        <w:t>results</w:t>
      </w:r>
      <w:r>
        <w:t xml:space="preserve"> </w:t>
      </w:r>
      <w:r>
        <w:rPr>
          <w:spacing w:val="-1"/>
        </w:rPr>
        <w:t>generated</w:t>
      </w:r>
      <w:r>
        <w:rPr>
          <w:spacing w:val="71"/>
        </w:rPr>
        <w:t xml:space="preserve"> </w:t>
      </w:r>
      <w:r>
        <w:t>from</w:t>
      </w:r>
      <w:r>
        <w:rPr>
          <w:spacing w:val="-4"/>
        </w:rPr>
        <w:t xml:space="preserve"> </w:t>
      </w:r>
      <w:r>
        <w:t xml:space="preserve">the </w:t>
      </w:r>
      <w:r>
        <w:rPr>
          <w:spacing w:val="-1"/>
        </w:rPr>
        <w:t>use</w:t>
      </w:r>
      <w:r>
        <w:t xml:space="preserve"> of</w:t>
      </w:r>
      <w:r>
        <w:rPr>
          <w:spacing w:val="-1"/>
        </w:rPr>
        <w:t xml:space="preserve"> the</w:t>
      </w:r>
      <w:r>
        <w:t xml:space="preserve"> </w:t>
      </w:r>
      <w:r>
        <w:rPr>
          <w:spacing w:val="-1"/>
        </w:rPr>
        <w:t>Material</w:t>
      </w:r>
      <w:r>
        <w:rPr>
          <w:spacing w:val="1"/>
        </w:rPr>
        <w:t xml:space="preserve"> </w:t>
      </w:r>
      <w:r>
        <w:rPr>
          <w:spacing w:val="-1"/>
        </w:rPr>
        <w:t>within</w:t>
      </w:r>
      <w:r>
        <w:rPr>
          <w:spacing w:val="-3"/>
        </w:rPr>
        <w:t xml:space="preserve"> </w:t>
      </w:r>
      <w:del w:id="29" w:author="Kelich, Stephanie L" w:date="2017-09-12T08:07:00Z">
        <w:r w:rsidDel="00D45F98">
          <w:rPr>
            <w:spacing w:val="-1"/>
          </w:rPr>
          <w:delText>thirty</w:delText>
        </w:r>
        <w:r w:rsidDel="00D45F98">
          <w:delText xml:space="preserve"> (30)</w:delText>
        </w:r>
      </w:del>
      <w:ins w:id="30" w:author="Kelich, Stephanie L" w:date="2017-09-12T08:07:00Z">
        <w:r w:rsidR="00D45F98">
          <w:rPr>
            <w:spacing w:val="-1"/>
          </w:rPr>
          <w:t>sixty (60)</w:t>
        </w:r>
      </w:ins>
      <w:r>
        <w:t xml:space="preserve"> </w:t>
      </w:r>
      <w:r>
        <w:rPr>
          <w:spacing w:val="-2"/>
        </w:rPr>
        <w:t>days</w:t>
      </w:r>
      <w:r>
        <w:t xml:space="preserve"> </w:t>
      </w:r>
      <w:r>
        <w:rPr>
          <w:spacing w:val="-1"/>
        </w:rPr>
        <w:t>after</w:t>
      </w:r>
      <w:r>
        <w:rPr>
          <w:spacing w:val="1"/>
        </w:rPr>
        <w:t xml:space="preserve"> </w:t>
      </w:r>
      <w:r>
        <w:rPr>
          <w:spacing w:val="-1"/>
        </w:rPr>
        <w:t>completion</w:t>
      </w:r>
      <w:r>
        <w:rPr>
          <w:spacing w:val="-3"/>
        </w:rPr>
        <w:t xml:space="preserve"> </w:t>
      </w:r>
      <w:r>
        <w:t>of</w:t>
      </w:r>
      <w:r>
        <w:rPr>
          <w:spacing w:val="-2"/>
        </w:rPr>
        <w:t xml:space="preserve"> </w:t>
      </w:r>
      <w:r>
        <w:t xml:space="preserve">such </w:t>
      </w:r>
      <w:r>
        <w:rPr>
          <w:spacing w:val="-1"/>
        </w:rPr>
        <w:t>Research</w:t>
      </w:r>
      <w:r>
        <w:t xml:space="preserve"> </w:t>
      </w:r>
      <w:r>
        <w:rPr>
          <w:spacing w:val="-1"/>
        </w:rPr>
        <w:t>Purpose</w:t>
      </w:r>
      <w:r>
        <w:t xml:space="preserve"> </w:t>
      </w:r>
      <w:r>
        <w:rPr>
          <w:spacing w:val="-2"/>
        </w:rPr>
        <w:t>or</w:t>
      </w:r>
      <w:r>
        <w:t xml:space="preserve"> upon</w:t>
      </w:r>
      <w:r>
        <w:rPr>
          <w:spacing w:val="37"/>
        </w:rPr>
        <w:t xml:space="preserve"> </w:t>
      </w:r>
      <w:r>
        <w:rPr>
          <w:spacing w:val="-1"/>
        </w:rPr>
        <w:t>termination</w:t>
      </w:r>
      <w:r>
        <w:rPr>
          <w:spacing w:val="-3"/>
        </w:rPr>
        <w:t xml:space="preserve"> </w:t>
      </w:r>
      <w:r>
        <w:t>or</w:t>
      </w:r>
      <w:r>
        <w:rPr>
          <w:spacing w:val="-2"/>
        </w:rPr>
        <w:t xml:space="preserve"> </w:t>
      </w:r>
      <w:r>
        <w:rPr>
          <w:spacing w:val="-1"/>
        </w:rPr>
        <w:t>expiration</w:t>
      </w:r>
      <w:r>
        <w:t xml:space="preserve"> of</w:t>
      </w:r>
      <w:r>
        <w:rPr>
          <w:spacing w:val="-2"/>
        </w:rPr>
        <w:t xml:space="preserve"> </w:t>
      </w:r>
      <w:r>
        <w:rPr>
          <w:spacing w:val="-1"/>
        </w:rPr>
        <w:t>this</w:t>
      </w:r>
      <w:r>
        <w:t xml:space="preserve"> </w:t>
      </w:r>
      <w:r>
        <w:rPr>
          <w:spacing w:val="-1"/>
        </w:rPr>
        <w:t>Agreement.</w:t>
      </w:r>
    </w:p>
    <w:p w14:paraId="13A97FE3" w14:textId="77777777" w:rsidR="00D7303B" w:rsidRDefault="00D7303B">
      <w:pPr>
        <w:spacing w:before="9"/>
        <w:rPr>
          <w:rFonts w:ascii="Times New Roman" w:eastAsia="Times New Roman" w:hAnsi="Times New Roman" w:cs="Times New Roman"/>
          <w:sz w:val="20"/>
          <w:szCs w:val="20"/>
        </w:rPr>
      </w:pPr>
    </w:p>
    <w:p w14:paraId="689BE61A" w14:textId="24273B58" w:rsidR="00D7303B" w:rsidRDefault="00E9465D">
      <w:pPr>
        <w:pStyle w:val="BodyText"/>
        <w:ind w:right="98"/>
      </w:pPr>
      <w:r>
        <w:t>Should</w:t>
      </w:r>
      <w:r>
        <w:rPr>
          <w:spacing w:val="-2"/>
        </w:rPr>
        <w:t xml:space="preserve"> </w:t>
      </w:r>
      <w:r>
        <w:rPr>
          <w:spacing w:val="-1"/>
        </w:rPr>
        <w:t>either</w:t>
      </w:r>
      <w:r>
        <w:t xml:space="preserve"> </w:t>
      </w:r>
      <w:r>
        <w:rPr>
          <w:spacing w:val="-1"/>
        </w:rPr>
        <w:t>party</w:t>
      </w:r>
      <w:r>
        <w:rPr>
          <w:spacing w:val="-2"/>
        </w:rPr>
        <w:t xml:space="preserve"> </w:t>
      </w:r>
      <w:r>
        <w:rPr>
          <w:spacing w:val="-1"/>
        </w:rPr>
        <w:t>wish</w:t>
      </w:r>
      <w:r>
        <w:rPr>
          <w:spacing w:val="-2"/>
        </w:rPr>
        <w:t xml:space="preserve"> </w:t>
      </w:r>
      <w:r>
        <w:t>to</w:t>
      </w:r>
      <w:r>
        <w:rPr>
          <w:spacing w:val="-3"/>
        </w:rPr>
        <w:t xml:space="preserve"> </w:t>
      </w:r>
      <w:r>
        <w:rPr>
          <w:spacing w:val="-1"/>
        </w:rPr>
        <w:t>publish</w:t>
      </w:r>
      <w:r>
        <w:t xml:space="preserve"> </w:t>
      </w:r>
      <w:r>
        <w:rPr>
          <w:spacing w:val="-1"/>
        </w:rPr>
        <w:t>or</w:t>
      </w:r>
      <w:r>
        <w:t xml:space="preserve"> </w:t>
      </w:r>
      <w:r>
        <w:rPr>
          <w:spacing w:val="-1"/>
        </w:rPr>
        <w:t>present</w:t>
      </w:r>
      <w:r>
        <w:rPr>
          <w:spacing w:val="2"/>
        </w:rPr>
        <w:t xml:space="preserve"> </w:t>
      </w:r>
      <w:r>
        <w:rPr>
          <w:spacing w:val="-2"/>
        </w:rPr>
        <w:t>work</w:t>
      </w:r>
      <w:r>
        <w:rPr>
          <w:spacing w:val="-3"/>
        </w:rPr>
        <w:t xml:space="preserve"> </w:t>
      </w:r>
      <w:r>
        <w:t xml:space="preserve">or </w:t>
      </w:r>
      <w:r>
        <w:rPr>
          <w:spacing w:val="-1"/>
        </w:rPr>
        <w:t>results</w:t>
      </w:r>
      <w:r>
        <w:t xml:space="preserve"> </w:t>
      </w:r>
      <w:r>
        <w:rPr>
          <w:spacing w:val="-1"/>
        </w:rPr>
        <w:t>undertaken</w:t>
      </w:r>
      <w:r>
        <w:t xml:space="preserve"> </w:t>
      </w:r>
      <w:r>
        <w:rPr>
          <w:spacing w:val="-1"/>
        </w:rPr>
        <w:t>or</w:t>
      </w:r>
      <w:r>
        <w:t xml:space="preserve"> </w:t>
      </w:r>
      <w:r>
        <w:rPr>
          <w:spacing w:val="-1"/>
        </w:rPr>
        <w:t>obtained</w:t>
      </w:r>
      <w:r>
        <w:t xml:space="preserve"> in</w:t>
      </w:r>
      <w:r>
        <w:rPr>
          <w:spacing w:val="-3"/>
        </w:rPr>
        <w:t xml:space="preserve"> </w:t>
      </w:r>
      <w:r>
        <w:rPr>
          <w:spacing w:val="-1"/>
        </w:rPr>
        <w:t>connection</w:t>
      </w:r>
      <w:r>
        <w:t xml:space="preserve"> </w:t>
      </w:r>
      <w:r>
        <w:rPr>
          <w:spacing w:val="-1"/>
        </w:rPr>
        <w:t>with</w:t>
      </w:r>
      <w:r>
        <w:t xml:space="preserve"> </w:t>
      </w:r>
      <w:r>
        <w:rPr>
          <w:spacing w:val="-1"/>
        </w:rPr>
        <w:t>Recipient</w:t>
      </w:r>
      <w:r>
        <w:rPr>
          <w:spacing w:val="75"/>
        </w:rPr>
        <w:t xml:space="preserve"> </w:t>
      </w:r>
      <w:r>
        <w:rPr>
          <w:spacing w:val="-1"/>
        </w:rPr>
        <w:t>Purpose,</w:t>
      </w:r>
      <w:r>
        <w:rPr>
          <w:spacing w:val="1"/>
        </w:rPr>
        <w:t xml:space="preserve"> </w:t>
      </w:r>
      <w:r>
        <w:rPr>
          <w:spacing w:val="-1"/>
        </w:rPr>
        <w:t>such</w:t>
      </w:r>
      <w:r>
        <w:t xml:space="preserve"> </w:t>
      </w:r>
      <w:r>
        <w:rPr>
          <w:spacing w:val="-1"/>
        </w:rPr>
        <w:t>party</w:t>
      </w:r>
      <w:r>
        <w:rPr>
          <w:spacing w:val="-3"/>
        </w:rPr>
        <w:t xml:space="preserve"> </w:t>
      </w:r>
      <w:r>
        <w:rPr>
          <w:spacing w:val="-1"/>
        </w:rPr>
        <w:t>will</w:t>
      </w:r>
      <w:r>
        <w:rPr>
          <w:spacing w:val="1"/>
        </w:rPr>
        <w:t xml:space="preserve"> </w:t>
      </w:r>
      <w:r>
        <w:rPr>
          <w:spacing w:val="-1"/>
        </w:rPr>
        <w:t>furnish</w:t>
      </w:r>
      <w:r>
        <w:rPr>
          <w:spacing w:val="-2"/>
        </w:rPr>
        <w:t xml:space="preserve"> </w:t>
      </w:r>
      <w:r>
        <w:t>the</w:t>
      </w:r>
      <w:r>
        <w:rPr>
          <w:spacing w:val="-2"/>
        </w:rPr>
        <w:t xml:space="preserve"> </w:t>
      </w:r>
      <w:r>
        <w:rPr>
          <w:spacing w:val="-1"/>
        </w:rPr>
        <w:t>other</w:t>
      </w:r>
      <w:r>
        <w:rPr>
          <w:spacing w:val="1"/>
        </w:rPr>
        <w:t xml:space="preserve"> </w:t>
      </w:r>
      <w:r>
        <w:rPr>
          <w:spacing w:val="-1"/>
        </w:rPr>
        <w:t>parties</w:t>
      </w:r>
      <w:r>
        <w:rPr>
          <w:spacing w:val="2"/>
        </w:rPr>
        <w:t xml:space="preserve"> </w:t>
      </w:r>
      <w:r>
        <w:rPr>
          <w:spacing w:val="-1"/>
        </w:rPr>
        <w:t>with</w:t>
      </w:r>
      <w:r>
        <w:t xml:space="preserve"> a</w:t>
      </w:r>
      <w:r>
        <w:rPr>
          <w:spacing w:val="-2"/>
        </w:rPr>
        <w:t xml:space="preserve"> </w:t>
      </w:r>
      <w:r>
        <w:t>copy</w:t>
      </w:r>
      <w:r>
        <w:rPr>
          <w:spacing w:val="-2"/>
        </w:rPr>
        <w:t xml:space="preserve"> </w:t>
      </w:r>
      <w:r>
        <w:t xml:space="preserve">of </w:t>
      </w:r>
      <w:r>
        <w:rPr>
          <w:spacing w:val="-1"/>
        </w:rPr>
        <w:t>the</w:t>
      </w:r>
      <w:r>
        <w:t xml:space="preserve"> </w:t>
      </w:r>
      <w:r>
        <w:rPr>
          <w:spacing w:val="-1"/>
        </w:rPr>
        <w:t>manuscript,</w:t>
      </w:r>
      <w:r>
        <w:t xml:space="preserve"> </w:t>
      </w:r>
      <w:r>
        <w:rPr>
          <w:spacing w:val="-1"/>
        </w:rPr>
        <w:t>abstract</w:t>
      </w:r>
      <w:r>
        <w:rPr>
          <w:spacing w:val="-2"/>
        </w:rPr>
        <w:t xml:space="preserve"> </w:t>
      </w:r>
      <w:r>
        <w:t xml:space="preserve">or </w:t>
      </w:r>
      <w:r>
        <w:rPr>
          <w:spacing w:val="-1"/>
        </w:rPr>
        <w:t>presentation</w:t>
      </w:r>
      <w:r>
        <w:t xml:space="preserve"> </w:t>
      </w:r>
      <w:r>
        <w:rPr>
          <w:spacing w:val="-1"/>
        </w:rPr>
        <w:t>disclosing</w:t>
      </w:r>
      <w:r>
        <w:rPr>
          <w:spacing w:val="61"/>
        </w:rPr>
        <w:t xml:space="preserve"> </w:t>
      </w:r>
      <w:r>
        <w:t xml:space="preserve">such </w:t>
      </w:r>
      <w:r>
        <w:rPr>
          <w:spacing w:val="-1"/>
        </w:rPr>
        <w:t>work</w:t>
      </w:r>
      <w:r>
        <w:rPr>
          <w:spacing w:val="-3"/>
        </w:rPr>
        <w:t xml:space="preserve"> </w:t>
      </w:r>
      <w:r>
        <w:t>or</w:t>
      </w:r>
      <w:r>
        <w:rPr>
          <w:spacing w:val="-2"/>
        </w:rPr>
        <w:t xml:space="preserve"> </w:t>
      </w:r>
      <w:r>
        <w:rPr>
          <w:spacing w:val="-1"/>
        </w:rPr>
        <w:t>results</w:t>
      </w:r>
      <w:r w:rsidR="00D45F98">
        <w:rPr>
          <w:spacing w:val="-1"/>
        </w:rPr>
        <w:t xml:space="preserve"> </w:t>
      </w:r>
      <w:r>
        <w:rPr>
          <w:spacing w:val="-1"/>
        </w:rPr>
        <w:t>prior</w:t>
      </w:r>
      <w:r>
        <w:rPr>
          <w:spacing w:val="-2"/>
        </w:rPr>
        <w:t xml:space="preserve"> </w:t>
      </w:r>
      <w:r>
        <w:rPr>
          <w:spacing w:val="-1"/>
        </w:rPr>
        <w:t>to</w:t>
      </w:r>
      <w:r>
        <w:t xml:space="preserve"> </w:t>
      </w:r>
      <w:r>
        <w:rPr>
          <w:spacing w:val="-1"/>
        </w:rPr>
        <w:t>submission</w:t>
      </w:r>
      <w:r>
        <w:t xml:space="preserve"> </w:t>
      </w:r>
      <w:r>
        <w:rPr>
          <w:spacing w:val="-1"/>
        </w:rPr>
        <w:t>thereof</w:t>
      </w:r>
      <w:r>
        <w:t xml:space="preserve"> </w:t>
      </w:r>
      <w:r>
        <w:rPr>
          <w:spacing w:val="-1"/>
        </w:rPr>
        <w:t>not</w:t>
      </w:r>
      <w:r>
        <w:rPr>
          <w:spacing w:val="-2"/>
        </w:rPr>
        <w:t xml:space="preserve"> </w:t>
      </w:r>
      <w:r>
        <w:rPr>
          <w:spacing w:val="-1"/>
        </w:rPr>
        <w:t>less</w:t>
      </w:r>
      <w:r>
        <w:rPr>
          <w:spacing w:val="1"/>
        </w:rPr>
        <w:t xml:space="preserve"> </w:t>
      </w:r>
      <w:r>
        <w:rPr>
          <w:spacing w:val="-1"/>
        </w:rPr>
        <w:t>than</w:t>
      </w:r>
      <w:r>
        <w:rPr>
          <w:spacing w:val="-2"/>
        </w:rPr>
        <w:t xml:space="preserve"> </w:t>
      </w:r>
      <w:r>
        <w:rPr>
          <w:spacing w:val="-1"/>
        </w:rPr>
        <w:t>thirty</w:t>
      </w:r>
      <w:ins w:id="31" w:author="Kelich, Stephanie L" w:date="2017-09-12T08:15:00Z">
        <w:r w:rsidR="008D2EFF">
          <w:rPr>
            <w:spacing w:val="-1"/>
          </w:rPr>
          <w:t xml:space="preserve"> (30)</w:t>
        </w:r>
      </w:ins>
      <w:r>
        <w:rPr>
          <w:spacing w:val="-3"/>
        </w:rPr>
        <w:t xml:space="preserve"> </w:t>
      </w:r>
      <w:r>
        <w:rPr>
          <w:spacing w:val="-1"/>
        </w:rPr>
        <w:t>days</w:t>
      </w:r>
      <w:r>
        <w:t xml:space="preserve"> </w:t>
      </w:r>
      <w:r>
        <w:rPr>
          <w:spacing w:val="-1"/>
        </w:rPr>
        <w:t>prior</w:t>
      </w:r>
      <w:r>
        <w:rPr>
          <w:spacing w:val="-2"/>
        </w:rPr>
        <w:t xml:space="preserve"> </w:t>
      </w:r>
      <w:r>
        <w:t>to</w:t>
      </w:r>
      <w:r>
        <w:rPr>
          <w:spacing w:val="3"/>
        </w:rPr>
        <w:t xml:space="preserve"> </w:t>
      </w:r>
      <w:r>
        <w:rPr>
          <w:spacing w:val="-1"/>
        </w:rPr>
        <w:t>publication.</w:t>
      </w:r>
      <w:r>
        <w:rPr>
          <w:spacing w:val="55"/>
        </w:rPr>
        <w:t xml:space="preserve"> </w:t>
      </w:r>
      <w:r>
        <w:rPr>
          <w:spacing w:val="-2"/>
        </w:rPr>
        <w:t>If</w:t>
      </w:r>
      <w:r>
        <w:t xml:space="preserve"> </w:t>
      </w:r>
      <w:r>
        <w:rPr>
          <w:spacing w:val="-1"/>
        </w:rPr>
        <w:t>Confidential</w:t>
      </w:r>
      <w:r>
        <w:rPr>
          <w:spacing w:val="69"/>
        </w:rPr>
        <w:t xml:space="preserve"> </w:t>
      </w:r>
      <w:r>
        <w:rPr>
          <w:spacing w:val="-1"/>
        </w:rPr>
        <w:t>Information</w:t>
      </w:r>
      <w:r>
        <w:rPr>
          <w:spacing w:val="-3"/>
        </w:rPr>
        <w:t xml:space="preserve"> </w:t>
      </w:r>
      <w:r>
        <w:t xml:space="preserve">(as </w:t>
      </w:r>
      <w:r>
        <w:rPr>
          <w:spacing w:val="-1"/>
        </w:rPr>
        <w:t>defined</w:t>
      </w:r>
      <w:r>
        <w:t xml:space="preserve"> in</w:t>
      </w:r>
      <w:r>
        <w:rPr>
          <w:spacing w:val="-3"/>
        </w:rPr>
        <w:t xml:space="preserve"> </w:t>
      </w:r>
      <w:r>
        <w:rPr>
          <w:spacing w:val="-1"/>
        </w:rPr>
        <w:t>Section</w:t>
      </w:r>
      <w:r>
        <w:t xml:space="preserve"> </w:t>
      </w:r>
      <w:r>
        <w:rPr>
          <w:spacing w:val="-1"/>
        </w:rPr>
        <w:t>11)</w:t>
      </w:r>
      <w:r>
        <w:t xml:space="preserve"> </w:t>
      </w:r>
      <w:r>
        <w:rPr>
          <w:spacing w:val="-2"/>
        </w:rPr>
        <w:t>of</w:t>
      </w:r>
      <w:r>
        <w:t xml:space="preserve"> </w:t>
      </w:r>
      <w:r>
        <w:rPr>
          <w:spacing w:val="-1"/>
        </w:rPr>
        <w:t>another</w:t>
      </w:r>
      <w:r>
        <w:t xml:space="preserve"> </w:t>
      </w:r>
      <w:r>
        <w:rPr>
          <w:spacing w:val="-1"/>
        </w:rPr>
        <w:t>party</w:t>
      </w:r>
      <w:r>
        <w:rPr>
          <w:spacing w:val="-3"/>
        </w:rPr>
        <w:t xml:space="preserve"> </w:t>
      </w:r>
      <w:r>
        <w:t xml:space="preserve">is </w:t>
      </w:r>
      <w:r>
        <w:rPr>
          <w:spacing w:val="-1"/>
        </w:rPr>
        <w:t>identified</w:t>
      </w:r>
      <w:r>
        <w:t xml:space="preserve"> </w:t>
      </w:r>
      <w:r>
        <w:rPr>
          <w:spacing w:val="-1"/>
        </w:rPr>
        <w:t>in</w:t>
      </w:r>
      <w:r>
        <w:t xml:space="preserve"> </w:t>
      </w:r>
      <w:r>
        <w:rPr>
          <w:spacing w:val="-1"/>
        </w:rPr>
        <w:t>the</w:t>
      </w:r>
      <w:r>
        <w:t xml:space="preserve"> </w:t>
      </w:r>
      <w:r>
        <w:rPr>
          <w:spacing w:val="-1"/>
        </w:rPr>
        <w:t>proposed</w:t>
      </w:r>
      <w:r>
        <w:t xml:space="preserve"> </w:t>
      </w:r>
      <w:r>
        <w:rPr>
          <w:spacing w:val="-1"/>
        </w:rPr>
        <w:t>publication</w:t>
      </w:r>
      <w:r>
        <w:rPr>
          <w:spacing w:val="4"/>
        </w:rPr>
        <w:t xml:space="preserve"> </w:t>
      </w:r>
      <w:r>
        <w:rPr>
          <w:spacing w:val="-1"/>
        </w:rPr>
        <w:t>during</w:t>
      </w:r>
      <w:r>
        <w:rPr>
          <w:spacing w:val="-3"/>
        </w:rPr>
        <w:t xml:space="preserve"> </w:t>
      </w:r>
      <w:r>
        <w:t>such</w:t>
      </w:r>
      <w:r>
        <w:rPr>
          <w:spacing w:val="-3"/>
        </w:rPr>
        <w:t xml:space="preserve"> </w:t>
      </w:r>
      <w:r>
        <w:rPr>
          <w:spacing w:val="-1"/>
        </w:rPr>
        <w:t>thirty</w:t>
      </w:r>
    </w:p>
    <w:p w14:paraId="3FD76DF4" w14:textId="04093260" w:rsidR="00D7303B" w:rsidRDefault="00E9465D">
      <w:pPr>
        <w:pStyle w:val="BodyText"/>
        <w:ind w:right="391"/>
      </w:pPr>
      <w:r>
        <w:t>(30)</w:t>
      </w:r>
      <w:r>
        <w:rPr>
          <w:spacing w:val="-2"/>
        </w:rPr>
        <w:t xml:space="preserve"> </w:t>
      </w:r>
      <w:r>
        <w:t>day</w:t>
      </w:r>
      <w:r>
        <w:rPr>
          <w:spacing w:val="-2"/>
        </w:rPr>
        <w:t xml:space="preserve"> </w:t>
      </w:r>
      <w:r>
        <w:rPr>
          <w:spacing w:val="-1"/>
        </w:rPr>
        <w:t>period,</w:t>
      </w:r>
      <w:r>
        <w:t xml:space="preserve"> </w:t>
      </w:r>
      <w:r>
        <w:rPr>
          <w:spacing w:val="-1"/>
        </w:rPr>
        <w:t>such</w:t>
      </w:r>
      <w:r>
        <w:t xml:space="preserve"> </w:t>
      </w:r>
      <w:r>
        <w:rPr>
          <w:spacing w:val="-1"/>
        </w:rPr>
        <w:t>Confidential</w:t>
      </w:r>
      <w:r>
        <w:rPr>
          <w:spacing w:val="1"/>
        </w:rPr>
        <w:t xml:space="preserve"> </w:t>
      </w:r>
      <w:r>
        <w:rPr>
          <w:spacing w:val="-1"/>
        </w:rPr>
        <w:t>Information</w:t>
      </w:r>
      <w:r>
        <w:t xml:space="preserve"> </w:t>
      </w:r>
      <w:r>
        <w:rPr>
          <w:spacing w:val="-1"/>
        </w:rPr>
        <w:t>shall</w:t>
      </w:r>
      <w:r>
        <w:rPr>
          <w:spacing w:val="1"/>
        </w:rPr>
        <w:t xml:space="preserve"> </w:t>
      </w:r>
      <w:r>
        <w:t>be</w:t>
      </w:r>
      <w:r>
        <w:rPr>
          <w:spacing w:val="-2"/>
        </w:rPr>
        <w:t xml:space="preserve"> </w:t>
      </w:r>
      <w:r>
        <w:rPr>
          <w:spacing w:val="-1"/>
        </w:rPr>
        <w:t>immediately</w:t>
      </w:r>
      <w:r>
        <w:rPr>
          <w:spacing w:val="-3"/>
        </w:rPr>
        <w:t xml:space="preserve"> </w:t>
      </w:r>
      <w:r>
        <w:t>deleted.</w:t>
      </w:r>
      <w:ins w:id="32" w:author="Kelich, Stephanie L" w:date="2017-09-12T08:16:00Z">
        <w:r w:rsidR="008D2EFF">
          <w:t xml:space="preserve">  </w:t>
        </w:r>
      </w:ins>
      <w:ins w:id="33" w:author="Kelich, Stephanie L" w:date="2017-09-12T08:17:00Z">
        <w:r w:rsidR="008D2EFF" w:rsidRPr="008D2EFF">
          <w:t xml:space="preserve">As such, so long as the results do not include any </w:t>
        </w:r>
      </w:ins>
      <w:ins w:id="34" w:author="Kelich, Stephanie L" w:date="2017-09-12T08:18:00Z">
        <w:r w:rsidR="008D2EFF">
          <w:t>of SGI’s</w:t>
        </w:r>
      </w:ins>
      <w:ins w:id="35" w:author="Kelich, Stephanie L" w:date="2017-09-12T08:17:00Z">
        <w:r w:rsidR="008D2EFF" w:rsidRPr="008D2EFF">
          <w:t xml:space="preserve"> Confidential Information, the results arising out of the performance of this Agreement will not be considered Confidential Information.</w:t>
        </w:r>
      </w:ins>
      <w:r>
        <w:t xml:space="preserve">  </w:t>
      </w:r>
      <w:r>
        <w:rPr>
          <w:spacing w:val="-2"/>
        </w:rPr>
        <w:t>If</w:t>
      </w:r>
      <w:r>
        <w:t xml:space="preserve"> </w:t>
      </w:r>
      <w:r>
        <w:rPr>
          <w:spacing w:val="-1"/>
        </w:rPr>
        <w:t>the</w:t>
      </w:r>
      <w:r>
        <w:t xml:space="preserve"> </w:t>
      </w:r>
      <w:r>
        <w:rPr>
          <w:spacing w:val="-1"/>
        </w:rPr>
        <w:t>non-publishing</w:t>
      </w:r>
      <w:r>
        <w:rPr>
          <w:spacing w:val="-3"/>
        </w:rPr>
        <w:t xml:space="preserve"> </w:t>
      </w:r>
      <w:r>
        <w:rPr>
          <w:spacing w:val="-1"/>
        </w:rPr>
        <w:t>parties</w:t>
      </w:r>
      <w:r>
        <w:t xml:space="preserve"> </w:t>
      </w:r>
      <w:r>
        <w:rPr>
          <w:spacing w:val="-2"/>
        </w:rPr>
        <w:t>have</w:t>
      </w:r>
      <w:r>
        <w:rPr>
          <w:spacing w:val="69"/>
        </w:rPr>
        <w:t xml:space="preserve"> </w:t>
      </w:r>
      <w:r>
        <w:t>not</w:t>
      </w:r>
      <w:r>
        <w:rPr>
          <w:spacing w:val="1"/>
        </w:rPr>
        <w:t xml:space="preserve"> </w:t>
      </w:r>
      <w:r>
        <w:rPr>
          <w:spacing w:val="-1"/>
        </w:rPr>
        <w:t>responded</w:t>
      </w:r>
      <w:r>
        <w:t xml:space="preserve"> </w:t>
      </w:r>
      <w:r>
        <w:rPr>
          <w:spacing w:val="-2"/>
        </w:rPr>
        <w:t>within</w:t>
      </w:r>
      <w:r>
        <w:rPr>
          <w:spacing w:val="-3"/>
        </w:rPr>
        <w:t xml:space="preserve"> </w:t>
      </w:r>
      <w:r>
        <w:rPr>
          <w:spacing w:val="-1"/>
        </w:rPr>
        <w:t>thirty</w:t>
      </w:r>
      <w:r>
        <w:rPr>
          <w:spacing w:val="-5"/>
        </w:rPr>
        <w:t xml:space="preserve"> </w:t>
      </w:r>
      <w:r>
        <w:t>(30)</w:t>
      </w:r>
      <w:r>
        <w:rPr>
          <w:spacing w:val="-2"/>
        </w:rPr>
        <w:t xml:space="preserve"> </w:t>
      </w:r>
      <w:r>
        <w:rPr>
          <w:spacing w:val="-1"/>
        </w:rPr>
        <w:t>days</w:t>
      </w:r>
      <w:r>
        <w:t xml:space="preserve"> after</w:t>
      </w:r>
      <w:r>
        <w:rPr>
          <w:spacing w:val="-1"/>
        </w:rPr>
        <w:t xml:space="preserve"> the</w:t>
      </w:r>
      <w:r>
        <w:t xml:space="preserve"> </w:t>
      </w:r>
      <w:r>
        <w:rPr>
          <w:spacing w:val="-1"/>
        </w:rPr>
        <w:t>publishing</w:t>
      </w:r>
      <w:r>
        <w:rPr>
          <w:spacing w:val="-3"/>
        </w:rPr>
        <w:t xml:space="preserve"> </w:t>
      </w:r>
      <w:r>
        <w:t>party</w:t>
      </w:r>
      <w:r>
        <w:rPr>
          <w:spacing w:val="-3"/>
        </w:rPr>
        <w:t xml:space="preserve"> </w:t>
      </w:r>
      <w:r>
        <w:rPr>
          <w:spacing w:val="-1"/>
        </w:rPr>
        <w:t>provides</w:t>
      </w:r>
      <w:r>
        <w:rPr>
          <w:spacing w:val="-2"/>
        </w:rPr>
        <w:t xml:space="preserve"> </w:t>
      </w:r>
      <w:r>
        <w:rPr>
          <w:spacing w:val="-1"/>
        </w:rPr>
        <w:t>the</w:t>
      </w:r>
      <w:r>
        <w:t xml:space="preserve"> copy</w:t>
      </w:r>
      <w:r>
        <w:rPr>
          <w:spacing w:val="-3"/>
        </w:rPr>
        <w:t xml:space="preserve"> </w:t>
      </w:r>
      <w:r>
        <w:t xml:space="preserve">of </w:t>
      </w:r>
      <w:r>
        <w:rPr>
          <w:spacing w:val="-1"/>
        </w:rPr>
        <w:t>the</w:t>
      </w:r>
      <w:r>
        <w:t xml:space="preserve"> </w:t>
      </w:r>
      <w:r>
        <w:rPr>
          <w:spacing w:val="-1"/>
        </w:rPr>
        <w:t>manuscript,</w:t>
      </w:r>
      <w:r>
        <w:t xml:space="preserve"> </w:t>
      </w:r>
      <w:r>
        <w:rPr>
          <w:spacing w:val="-1"/>
        </w:rPr>
        <w:t>abstract</w:t>
      </w:r>
      <w:r>
        <w:rPr>
          <w:spacing w:val="-2"/>
        </w:rPr>
        <w:t xml:space="preserve"> </w:t>
      </w:r>
      <w:r>
        <w:t>or</w:t>
      </w:r>
      <w:r>
        <w:rPr>
          <w:spacing w:val="67"/>
        </w:rPr>
        <w:t xml:space="preserve"> </w:t>
      </w:r>
      <w:r>
        <w:rPr>
          <w:spacing w:val="-1"/>
        </w:rPr>
        <w:t>presentation,</w:t>
      </w:r>
      <w:r>
        <w:rPr>
          <w:spacing w:val="-3"/>
        </w:rPr>
        <w:t xml:space="preserve"> </w:t>
      </w:r>
      <w:r>
        <w:t>then</w:t>
      </w:r>
      <w:r>
        <w:rPr>
          <w:spacing w:val="-2"/>
        </w:rPr>
        <w:t xml:space="preserve"> </w:t>
      </w:r>
      <w:r>
        <w:t>the</w:t>
      </w:r>
      <w:r>
        <w:rPr>
          <w:spacing w:val="-2"/>
        </w:rPr>
        <w:t xml:space="preserve"> </w:t>
      </w:r>
      <w:r>
        <w:rPr>
          <w:spacing w:val="-1"/>
        </w:rPr>
        <w:t>publishing</w:t>
      </w:r>
      <w:r>
        <w:rPr>
          <w:spacing w:val="-3"/>
        </w:rPr>
        <w:t xml:space="preserve"> </w:t>
      </w:r>
      <w:r>
        <w:rPr>
          <w:spacing w:val="-1"/>
        </w:rPr>
        <w:t>party</w:t>
      </w:r>
      <w:r>
        <w:rPr>
          <w:spacing w:val="-3"/>
        </w:rPr>
        <w:t xml:space="preserve"> </w:t>
      </w:r>
      <w:r>
        <w:rPr>
          <w:spacing w:val="-1"/>
        </w:rPr>
        <w:t>may</w:t>
      </w:r>
      <w:r>
        <w:rPr>
          <w:spacing w:val="-3"/>
        </w:rPr>
        <w:t xml:space="preserve"> </w:t>
      </w:r>
      <w:r>
        <w:t xml:space="preserve">proceed </w:t>
      </w:r>
      <w:r>
        <w:rPr>
          <w:spacing w:val="-2"/>
        </w:rPr>
        <w:t>with</w:t>
      </w:r>
      <w:r>
        <w:t xml:space="preserve"> </w:t>
      </w:r>
      <w:r>
        <w:rPr>
          <w:spacing w:val="-1"/>
        </w:rPr>
        <w:t>publication</w:t>
      </w:r>
      <w:r>
        <w:rPr>
          <w:spacing w:val="-3"/>
        </w:rPr>
        <w:t xml:space="preserve"> </w:t>
      </w:r>
      <w:r>
        <w:t xml:space="preserve">or </w:t>
      </w:r>
      <w:r>
        <w:rPr>
          <w:spacing w:val="-1"/>
        </w:rPr>
        <w:t>disclosure</w:t>
      </w:r>
      <w:r>
        <w:rPr>
          <w:spacing w:val="-5"/>
        </w:rPr>
        <w:t xml:space="preserve"> </w:t>
      </w:r>
      <w:r>
        <w:rPr>
          <w:spacing w:val="-1"/>
        </w:rPr>
        <w:t>without</w:t>
      </w:r>
      <w:r>
        <w:rPr>
          <w:spacing w:val="1"/>
        </w:rPr>
        <w:t xml:space="preserve"> </w:t>
      </w:r>
      <w:r>
        <w:rPr>
          <w:spacing w:val="-1"/>
        </w:rPr>
        <w:t>further</w:t>
      </w:r>
      <w:r>
        <w:t xml:space="preserve"> </w:t>
      </w:r>
      <w:r>
        <w:rPr>
          <w:spacing w:val="-1"/>
        </w:rPr>
        <w:t>delay.</w:t>
      </w:r>
      <w:r>
        <w:t xml:space="preserve"> </w:t>
      </w:r>
      <w:r>
        <w:rPr>
          <w:spacing w:val="6"/>
        </w:rPr>
        <w:t xml:space="preserve"> </w:t>
      </w:r>
      <w:r>
        <w:rPr>
          <w:spacing w:val="-2"/>
        </w:rPr>
        <w:t>If</w:t>
      </w:r>
      <w:r>
        <w:rPr>
          <w:spacing w:val="65"/>
        </w:rPr>
        <w:t xml:space="preserve"> </w:t>
      </w:r>
      <w:r>
        <w:rPr>
          <w:spacing w:val="-1"/>
        </w:rPr>
        <w:t>patenable</w:t>
      </w:r>
      <w:r>
        <w:t xml:space="preserve"> </w:t>
      </w:r>
      <w:r>
        <w:rPr>
          <w:spacing w:val="-1"/>
        </w:rPr>
        <w:t>information</w:t>
      </w:r>
      <w:r>
        <w:rPr>
          <w:spacing w:val="-3"/>
        </w:rPr>
        <w:t xml:space="preserve"> </w:t>
      </w:r>
      <w:r>
        <w:t xml:space="preserve">is </w:t>
      </w:r>
      <w:r>
        <w:rPr>
          <w:spacing w:val="-1"/>
        </w:rPr>
        <w:t>disclosed</w:t>
      </w:r>
      <w:r>
        <w:t xml:space="preserve"> </w:t>
      </w:r>
      <w:r>
        <w:rPr>
          <w:spacing w:val="-1"/>
        </w:rPr>
        <w:t>in</w:t>
      </w:r>
      <w:r>
        <w:t xml:space="preserve"> </w:t>
      </w:r>
      <w:r>
        <w:rPr>
          <w:spacing w:val="-1"/>
        </w:rPr>
        <w:t>the</w:t>
      </w:r>
      <w:r>
        <w:t xml:space="preserve"> </w:t>
      </w:r>
      <w:r>
        <w:rPr>
          <w:spacing w:val="-1"/>
        </w:rPr>
        <w:t>proposed</w:t>
      </w:r>
      <w:r>
        <w:t xml:space="preserve"> </w:t>
      </w:r>
      <w:r>
        <w:rPr>
          <w:spacing w:val="-1"/>
        </w:rPr>
        <w:t>publication,</w:t>
      </w:r>
      <w:r>
        <w:t xml:space="preserve"> </w:t>
      </w:r>
      <w:r>
        <w:rPr>
          <w:spacing w:val="-1"/>
        </w:rPr>
        <w:t>the</w:t>
      </w:r>
      <w:r>
        <w:t xml:space="preserve"> </w:t>
      </w:r>
      <w:r>
        <w:rPr>
          <w:spacing w:val="-1"/>
        </w:rPr>
        <w:t>submitting</w:t>
      </w:r>
      <w:r>
        <w:rPr>
          <w:spacing w:val="-3"/>
        </w:rPr>
        <w:t xml:space="preserve"> </w:t>
      </w:r>
      <w:r>
        <w:rPr>
          <w:spacing w:val="-1"/>
        </w:rPr>
        <w:t>party</w:t>
      </w:r>
      <w:r>
        <w:rPr>
          <w:spacing w:val="-3"/>
        </w:rPr>
        <w:t xml:space="preserve"> </w:t>
      </w:r>
      <w:r>
        <w:rPr>
          <w:spacing w:val="-1"/>
        </w:rPr>
        <w:t>will</w:t>
      </w:r>
      <w:r>
        <w:rPr>
          <w:spacing w:val="1"/>
        </w:rPr>
        <w:t xml:space="preserve"> </w:t>
      </w:r>
      <w:r>
        <w:rPr>
          <w:spacing w:val="-1"/>
        </w:rPr>
        <w:t>either</w:t>
      </w:r>
      <w:r>
        <w:rPr>
          <w:spacing w:val="1"/>
        </w:rPr>
        <w:t xml:space="preserve"> </w:t>
      </w:r>
      <w:r>
        <w:rPr>
          <w:spacing w:val="-1"/>
        </w:rPr>
        <w:t>delete</w:t>
      </w:r>
      <w:r>
        <w:rPr>
          <w:spacing w:val="-2"/>
        </w:rPr>
        <w:t xml:space="preserve"> </w:t>
      </w:r>
      <w:r>
        <w:t>such</w:t>
      </w:r>
      <w:r>
        <w:rPr>
          <w:spacing w:val="67"/>
        </w:rPr>
        <w:t xml:space="preserve"> </w:t>
      </w:r>
      <w:r>
        <w:rPr>
          <w:spacing w:val="-1"/>
        </w:rPr>
        <w:t>disclosure</w:t>
      </w:r>
      <w:r>
        <w:rPr>
          <w:spacing w:val="-2"/>
        </w:rPr>
        <w:t xml:space="preserve"> </w:t>
      </w:r>
      <w:r>
        <w:t>from</w:t>
      </w:r>
      <w:r>
        <w:rPr>
          <w:spacing w:val="-4"/>
        </w:rPr>
        <w:t xml:space="preserve"> </w:t>
      </w:r>
      <w:r>
        <w:t>the</w:t>
      </w:r>
      <w:r>
        <w:rPr>
          <w:spacing w:val="-2"/>
        </w:rPr>
        <w:t xml:space="preserve"> </w:t>
      </w:r>
      <w:r>
        <w:rPr>
          <w:spacing w:val="-1"/>
        </w:rPr>
        <w:t>publication,</w:t>
      </w:r>
      <w:r>
        <w:rPr>
          <w:spacing w:val="-3"/>
        </w:rPr>
        <w:t xml:space="preserve"> </w:t>
      </w:r>
      <w:r>
        <w:t xml:space="preserve">or </w:t>
      </w:r>
      <w:r>
        <w:rPr>
          <w:spacing w:val="-1"/>
        </w:rPr>
        <w:t>delay</w:t>
      </w:r>
      <w:r>
        <w:rPr>
          <w:spacing w:val="-2"/>
        </w:rPr>
        <w:t xml:space="preserve"> </w:t>
      </w:r>
      <w:r>
        <w:rPr>
          <w:spacing w:val="-1"/>
        </w:rPr>
        <w:t>publication</w:t>
      </w:r>
      <w:r>
        <w:rPr>
          <w:spacing w:val="-3"/>
        </w:rPr>
        <w:t xml:space="preserve"> </w:t>
      </w:r>
      <w:r>
        <w:t>to</w:t>
      </w:r>
      <w:r>
        <w:rPr>
          <w:spacing w:val="-3"/>
        </w:rPr>
        <w:t xml:space="preserve"> </w:t>
      </w:r>
      <w:r>
        <w:rPr>
          <w:spacing w:val="-1"/>
        </w:rPr>
        <w:t xml:space="preserve">allow </w:t>
      </w:r>
      <w:r>
        <w:t xml:space="preserve">a </w:t>
      </w:r>
      <w:r>
        <w:rPr>
          <w:spacing w:val="-1"/>
        </w:rPr>
        <w:t>reasonable</w:t>
      </w:r>
      <w:r>
        <w:t xml:space="preserve"> </w:t>
      </w:r>
      <w:r>
        <w:rPr>
          <w:spacing w:val="-1"/>
        </w:rPr>
        <w:t>period</w:t>
      </w:r>
      <w:r>
        <w:rPr>
          <w:spacing w:val="-3"/>
        </w:rPr>
        <w:t xml:space="preserve"> </w:t>
      </w:r>
      <w:r>
        <w:t xml:space="preserve">of </w:t>
      </w:r>
      <w:r>
        <w:rPr>
          <w:spacing w:val="-2"/>
        </w:rPr>
        <w:t>time</w:t>
      </w:r>
      <w:r>
        <w:t xml:space="preserve"> to </w:t>
      </w:r>
      <w:r>
        <w:rPr>
          <w:spacing w:val="-1"/>
        </w:rPr>
        <w:t>file</w:t>
      </w:r>
      <w:r>
        <w:rPr>
          <w:spacing w:val="-2"/>
        </w:rPr>
        <w:t xml:space="preserve"> </w:t>
      </w:r>
      <w:r>
        <w:t xml:space="preserve">a </w:t>
      </w:r>
      <w:r>
        <w:rPr>
          <w:spacing w:val="-1"/>
        </w:rPr>
        <w:t>patent</w:t>
      </w:r>
      <w:r>
        <w:rPr>
          <w:spacing w:val="73"/>
        </w:rPr>
        <w:t xml:space="preserve"> </w:t>
      </w:r>
      <w:r>
        <w:rPr>
          <w:spacing w:val="-1"/>
        </w:rPr>
        <w:t>application;</w:t>
      </w:r>
      <w:r>
        <w:rPr>
          <w:spacing w:val="1"/>
        </w:rPr>
        <w:t xml:space="preserve"> </w:t>
      </w:r>
      <w:r>
        <w:rPr>
          <w:spacing w:val="-1"/>
        </w:rPr>
        <w:t>however,</w:t>
      </w:r>
      <w:r>
        <w:t xml:space="preserve"> </w:t>
      </w:r>
      <w:r>
        <w:rPr>
          <w:spacing w:val="-1"/>
        </w:rPr>
        <w:t>in</w:t>
      </w:r>
      <w:r>
        <w:t xml:space="preserve"> no</w:t>
      </w:r>
      <w:r>
        <w:rPr>
          <w:spacing w:val="-3"/>
        </w:rPr>
        <w:t xml:space="preserve"> </w:t>
      </w:r>
      <w:r>
        <w:t>case</w:t>
      </w:r>
      <w:r>
        <w:rPr>
          <w:spacing w:val="-2"/>
        </w:rPr>
        <w:t xml:space="preserve"> </w:t>
      </w:r>
      <w:r>
        <w:rPr>
          <w:spacing w:val="-1"/>
        </w:rPr>
        <w:t>shall</w:t>
      </w:r>
      <w:r>
        <w:rPr>
          <w:spacing w:val="-2"/>
        </w:rPr>
        <w:t xml:space="preserve"> </w:t>
      </w:r>
      <w:r>
        <w:t xml:space="preserve">a </w:t>
      </w:r>
      <w:r>
        <w:rPr>
          <w:spacing w:val="-1"/>
        </w:rPr>
        <w:t>delay</w:t>
      </w:r>
      <w:r>
        <w:rPr>
          <w:spacing w:val="-2"/>
        </w:rPr>
        <w:t xml:space="preserve"> </w:t>
      </w:r>
      <w:r>
        <w:rPr>
          <w:spacing w:val="-1"/>
        </w:rPr>
        <w:t>period</w:t>
      </w:r>
      <w:r>
        <w:rPr>
          <w:spacing w:val="-3"/>
        </w:rPr>
        <w:t xml:space="preserve"> </w:t>
      </w:r>
      <w:r>
        <w:rPr>
          <w:spacing w:val="-1"/>
        </w:rPr>
        <w:t>last</w:t>
      </w:r>
      <w:r>
        <w:rPr>
          <w:spacing w:val="1"/>
        </w:rPr>
        <w:t xml:space="preserve"> </w:t>
      </w:r>
      <w:r>
        <w:rPr>
          <w:spacing w:val="-1"/>
        </w:rPr>
        <w:t>longer</w:t>
      </w:r>
      <w:r>
        <w:rPr>
          <w:spacing w:val="1"/>
        </w:rPr>
        <w:t xml:space="preserve"> </w:t>
      </w:r>
      <w:r>
        <w:rPr>
          <w:spacing w:val="-1"/>
        </w:rPr>
        <w:t>than</w:t>
      </w:r>
      <w:r>
        <w:t xml:space="preserve"> </w:t>
      </w:r>
      <w:r>
        <w:rPr>
          <w:spacing w:val="-1"/>
        </w:rPr>
        <w:t>ninety</w:t>
      </w:r>
      <w:r>
        <w:rPr>
          <w:spacing w:val="-3"/>
        </w:rPr>
        <w:t xml:space="preserve"> </w:t>
      </w:r>
      <w:r>
        <w:t>(90)</w:t>
      </w:r>
      <w:r>
        <w:rPr>
          <w:spacing w:val="-2"/>
        </w:rPr>
        <w:t xml:space="preserve"> days</w:t>
      </w:r>
      <w:r>
        <w:t xml:space="preserve"> from</w:t>
      </w:r>
      <w:r>
        <w:rPr>
          <w:spacing w:val="-4"/>
        </w:rPr>
        <w:t xml:space="preserve"> </w:t>
      </w:r>
      <w:r>
        <w:rPr>
          <w:spacing w:val="-1"/>
        </w:rPr>
        <w:t>submission</w:t>
      </w:r>
      <w:r>
        <w:rPr>
          <w:spacing w:val="3"/>
        </w:rPr>
        <w:t xml:space="preserve"> </w:t>
      </w:r>
      <w:r>
        <w:t>to</w:t>
      </w:r>
      <w:r>
        <w:rPr>
          <w:spacing w:val="-3"/>
        </w:rPr>
        <w:t xml:space="preserve"> </w:t>
      </w:r>
      <w:r>
        <w:t>the</w:t>
      </w:r>
      <w:r>
        <w:rPr>
          <w:spacing w:val="71"/>
        </w:rPr>
        <w:t xml:space="preserve"> </w:t>
      </w:r>
      <w:r>
        <w:rPr>
          <w:spacing w:val="-1"/>
        </w:rPr>
        <w:t>other</w:t>
      </w:r>
      <w:r>
        <w:t xml:space="preserve"> </w:t>
      </w:r>
      <w:r>
        <w:rPr>
          <w:spacing w:val="-1"/>
        </w:rPr>
        <w:t>party.</w:t>
      </w:r>
      <w:r>
        <w:t xml:space="preserve"> </w:t>
      </w:r>
      <w:r>
        <w:rPr>
          <w:spacing w:val="1"/>
        </w:rPr>
        <w:t xml:space="preserve"> </w:t>
      </w:r>
      <w:r>
        <w:t>Each</w:t>
      </w:r>
      <w:r>
        <w:rPr>
          <w:spacing w:val="-2"/>
        </w:rPr>
        <w:t xml:space="preserve"> </w:t>
      </w:r>
      <w:r>
        <w:rPr>
          <w:spacing w:val="-1"/>
        </w:rPr>
        <w:t>party</w:t>
      </w:r>
      <w:r>
        <w:rPr>
          <w:spacing w:val="-3"/>
        </w:rPr>
        <w:t xml:space="preserve"> </w:t>
      </w:r>
      <w:r>
        <w:rPr>
          <w:spacing w:val="-1"/>
        </w:rPr>
        <w:t>shall</w:t>
      </w:r>
      <w:r>
        <w:rPr>
          <w:spacing w:val="1"/>
        </w:rPr>
        <w:t xml:space="preserve"> </w:t>
      </w:r>
      <w:r>
        <w:rPr>
          <w:spacing w:val="-1"/>
        </w:rPr>
        <w:t>acknowledge</w:t>
      </w:r>
      <w:r>
        <w:t xml:space="preserve"> </w:t>
      </w:r>
      <w:r>
        <w:rPr>
          <w:spacing w:val="-1"/>
        </w:rPr>
        <w:t>the</w:t>
      </w:r>
      <w:r>
        <w:t xml:space="preserve"> </w:t>
      </w:r>
      <w:r>
        <w:rPr>
          <w:spacing w:val="-1"/>
        </w:rPr>
        <w:t>other</w:t>
      </w:r>
      <w:r>
        <w:rPr>
          <w:spacing w:val="-2"/>
        </w:rPr>
        <w:t xml:space="preserve"> </w:t>
      </w:r>
      <w:r>
        <w:rPr>
          <w:spacing w:val="-1"/>
        </w:rPr>
        <w:t xml:space="preserve">party(ies) </w:t>
      </w:r>
      <w:r>
        <w:t xml:space="preserve">in </w:t>
      </w:r>
      <w:r>
        <w:rPr>
          <w:spacing w:val="-1"/>
        </w:rPr>
        <w:t>any</w:t>
      </w:r>
      <w:r>
        <w:rPr>
          <w:spacing w:val="-3"/>
        </w:rPr>
        <w:t xml:space="preserve"> </w:t>
      </w:r>
      <w:r>
        <w:rPr>
          <w:spacing w:val="-1"/>
        </w:rPr>
        <w:t>publication</w:t>
      </w:r>
      <w:r>
        <w:rPr>
          <w:spacing w:val="-2"/>
        </w:rPr>
        <w:t xml:space="preserve"> </w:t>
      </w:r>
      <w:r>
        <w:rPr>
          <w:spacing w:val="-1"/>
        </w:rPr>
        <w:t>in</w:t>
      </w:r>
      <w:r>
        <w:t xml:space="preserve"> </w:t>
      </w:r>
      <w:r>
        <w:rPr>
          <w:spacing w:val="-1"/>
        </w:rPr>
        <w:t>accordance</w:t>
      </w:r>
      <w:r>
        <w:t xml:space="preserve"> </w:t>
      </w:r>
      <w:r>
        <w:rPr>
          <w:spacing w:val="-1"/>
        </w:rPr>
        <w:t>with</w:t>
      </w:r>
      <w:r>
        <w:rPr>
          <w:spacing w:val="-3"/>
        </w:rPr>
        <w:t xml:space="preserve"> </w:t>
      </w:r>
      <w:r>
        <w:rPr>
          <w:spacing w:val="-1"/>
        </w:rPr>
        <w:t>scientific</w:t>
      </w:r>
      <w:r>
        <w:rPr>
          <w:spacing w:val="77"/>
        </w:rPr>
        <w:t xml:space="preserve"> </w:t>
      </w:r>
      <w:r>
        <w:rPr>
          <w:spacing w:val="-1"/>
        </w:rPr>
        <w:t>custom,</w:t>
      </w:r>
      <w:r>
        <w:t xml:space="preserve"> </w:t>
      </w:r>
      <w:r>
        <w:rPr>
          <w:spacing w:val="-1"/>
        </w:rPr>
        <w:t>unless</w:t>
      </w:r>
      <w:r>
        <w:rPr>
          <w:spacing w:val="-2"/>
        </w:rPr>
        <w:t xml:space="preserve"> </w:t>
      </w:r>
      <w:r>
        <w:t xml:space="preserve">the </w:t>
      </w:r>
      <w:r>
        <w:rPr>
          <w:spacing w:val="-1"/>
        </w:rPr>
        <w:t>other</w:t>
      </w:r>
      <w:r>
        <w:t xml:space="preserve"> </w:t>
      </w:r>
      <w:r>
        <w:rPr>
          <w:spacing w:val="-1"/>
        </w:rPr>
        <w:t>parties</w:t>
      </w:r>
      <w:r>
        <w:rPr>
          <w:spacing w:val="1"/>
        </w:rPr>
        <w:t xml:space="preserve"> </w:t>
      </w:r>
      <w:r>
        <w:rPr>
          <w:spacing w:val="-1"/>
        </w:rPr>
        <w:t>otherwise</w:t>
      </w:r>
      <w:r>
        <w:t xml:space="preserve"> </w:t>
      </w:r>
      <w:r>
        <w:rPr>
          <w:spacing w:val="-1"/>
        </w:rPr>
        <w:t>instructs.</w:t>
      </w:r>
      <w:r>
        <w:rPr>
          <w:spacing w:val="54"/>
        </w:rPr>
        <w:t xml:space="preserve"> </w:t>
      </w:r>
      <w:r>
        <w:rPr>
          <w:spacing w:val="-1"/>
        </w:rPr>
        <w:t>Notwithstanding</w:t>
      </w:r>
      <w:r>
        <w:rPr>
          <w:spacing w:val="-3"/>
        </w:rPr>
        <w:t xml:space="preserve"> </w:t>
      </w:r>
      <w:r>
        <w:t>the</w:t>
      </w:r>
      <w:r>
        <w:rPr>
          <w:spacing w:val="-2"/>
        </w:rPr>
        <w:t xml:space="preserve"> </w:t>
      </w:r>
      <w:r>
        <w:rPr>
          <w:spacing w:val="-1"/>
        </w:rPr>
        <w:t>above,</w:t>
      </w:r>
      <w:r>
        <w:rPr>
          <w:spacing w:val="1"/>
        </w:rPr>
        <w:t xml:space="preserve"> </w:t>
      </w:r>
      <w:r>
        <w:rPr>
          <w:spacing w:val="-1"/>
        </w:rPr>
        <w:t>SGI</w:t>
      </w:r>
      <w:r>
        <w:rPr>
          <w:spacing w:val="-4"/>
        </w:rPr>
        <w:t xml:space="preserve"> </w:t>
      </w:r>
      <w:r>
        <w:t>shall</w:t>
      </w:r>
      <w:r>
        <w:rPr>
          <w:spacing w:val="1"/>
        </w:rPr>
        <w:t xml:space="preserve"> </w:t>
      </w:r>
      <w:r>
        <w:rPr>
          <w:spacing w:val="-1"/>
        </w:rPr>
        <w:t>not</w:t>
      </w:r>
      <w:r>
        <w:rPr>
          <w:spacing w:val="1"/>
        </w:rPr>
        <w:t xml:space="preserve"> </w:t>
      </w:r>
      <w:r>
        <w:rPr>
          <w:spacing w:val="-2"/>
        </w:rPr>
        <w:t>be</w:t>
      </w:r>
      <w:r>
        <w:t xml:space="preserve"> </w:t>
      </w:r>
      <w:r>
        <w:rPr>
          <w:spacing w:val="-1"/>
        </w:rPr>
        <w:t>required</w:t>
      </w:r>
      <w:r>
        <w:rPr>
          <w:spacing w:val="-2"/>
        </w:rPr>
        <w:t xml:space="preserve"> </w:t>
      </w:r>
      <w:r>
        <w:t>to</w:t>
      </w:r>
      <w:r>
        <w:rPr>
          <w:spacing w:val="59"/>
        </w:rPr>
        <w:t xml:space="preserve"> </w:t>
      </w:r>
      <w:r>
        <w:rPr>
          <w:spacing w:val="-1"/>
        </w:rPr>
        <w:t xml:space="preserve">request permission </w:t>
      </w:r>
      <w:r>
        <w:t xml:space="preserve">for </w:t>
      </w:r>
      <w:r>
        <w:rPr>
          <w:spacing w:val="-1"/>
        </w:rPr>
        <w:t>publication</w:t>
      </w:r>
      <w:r>
        <w:t xml:space="preserve"> or </w:t>
      </w:r>
      <w:r>
        <w:rPr>
          <w:spacing w:val="-1"/>
        </w:rPr>
        <w:t>disclosure</w:t>
      </w:r>
      <w:r>
        <w:t xml:space="preserve"> </w:t>
      </w:r>
      <w:r>
        <w:rPr>
          <w:spacing w:val="-1"/>
        </w:rPr>
        <w:t>from</w:t>
      </w:r>
      <w:r>
        <w:rPr>
          <w:spacing w:val="-4"/>
        </w:rPr>
        <w:t xml:space="preserve"> </w:t>
      </w:r>
      <w:r>
        <w:rPr>
          <w:spacing w:val="-1"/>
        </w:rPr>
        <w:t>Provider.</w:t>
      </w:r>
    </w:p>
    <w:p w14:paraId="46A202CE" w14:textId="77777777" w:rsidR="00D7303B" w:rsidRDefault="00D7303B">
      <w:pPr>
        <w:spacing w:before="1"/>
        <w:rPr>
          <w:rFonts w:ascii="Times New Roman" w:eastAsia="Times New Roman" w:hAnsi="Times New Roman" w:cs="Times New Roman"/>
          <w:sz w:val="24"/>
          <w:szCs w:val="24"/>
        </w:rPr>
      </w:pPr>
    </w:p>
    <w:p w14:paraId="50527885" w14:textId="77777777" w:rsidR="00D7303B" w:rsidRDefault="00E9465D">
      <w:pPr>
        <w:pStyle w:val="BodyText"/>
        <w:numPr>
          <w:ilvl w:val="0"/>
          <w:numId w:val="1"/>
        </w:numPr>
        <w:tabs>
          <w:tab w:val="left" w:pos="821"/>
        </w:tabs>
        <w:ind w:right="249" w:firstLine="0"/>
      </w:pPr>
      <w:r>
        <w:rPr>
          <w:spacing w:val="-1"/>
        </w:rPr>
        <w:t>Recipient</w:t>
      </w:r>
      <w:r>
        <w:rPr>
          <w:spacing w:val="1"/>
        </w:rPr>
        <w:t xml:space="preserve"> </w:t>
      </w:r>
      <w:r>
        <w:rPr>
          <w:spacing w:val="-1"/>
        </w:rPr>
        <w:t>acknowledges</w:t>
      </w:r>
      <w:r>
        <w:t xml:space="preserve"> </w:t>
      </w:r>
      <w:r>
        <w:rPr>
          <w:spacing w:val="-1"/>
        </w:rPr>
        <w:t>that</w:t>
      </w:r>
      <w:r>
        <w:rPr>
          <w:spacing w:val="1"/>
        </w:rPr>
        <w:t xml:space="preserve"> </w:t>
      </w:r>
      <w:r>
        <w:rPr>
          <w:spacing w:val="-1"/>
        </w:rPr>
        <w:t>the</w:t>
      </w:r>
      <w:r>
        <w:t xml:space="preserve"> </w:t>
      </w:r>
      <w:r>
        <w:rPr>
          <w:spacing w:val="-1"/>
        </w:rPr>
        <w:t xml:space="preserve">Material </w:t>
      </w:r>
      <w:r>
        <w:t>is</w:t>
      </w:r>
      <w:r>
        <w:rPr>
          <w:spacing w:val="-2"/>
        </w:rPr>
        <w:t xml:space="preserve"> </w:t>
      </w:r>
      <w:r>
        <w:rPr>
          <w:spacing w:val="-1"/>
        </w:rPr>
        <w:t>experimental</w:t>
      </w:r>
      <w:r>
        <w:rPr>
          <w:spacing w:val="1"/>
        </w:rPr>
        <w:t xml:space="preserve"> </w:t>
      </w:r>
      <w:r>
        <w:t>and</w:t>
      </w:r>
      <w:r>
        <w:rPr>
          <w:spacing w:val="-2"/>
        </w:rPr>
        <w:t xml:space="preserve"> </w:t>
      </w:r>
      <w:r>
        <w:t xml:space="preserve">is </w:t>
      </w:r>
      <w:r>
        <w:rPr>
          <w:spacing w:val="-1"/>
        </w:rPr>
        <w:t>provided</w:t>
      </w:r>
      <w:r>
        <w:rPr>
          <w:spacing w:val="-2"/>
        </w:rPr>
        <w:t xml:space="preserve"> </w:t>
      </w:r>
      <w:r>
        <w:t xml:space="preserve">to </w:t>
      </w:r>
      <w:r>
        <w:rPr>
          <w:spacing w:val="-1"/>
        </w:rPr>
        <w:t>Recipient</w:t>
      </w:r>
      <w:r>
        <w:rPr>
          <w:spacing w:val="1"/>
        </w:rPr>
        <w:t xml:space="preserve"> </w:t>
      </w:r>
      <w:r>
        <w:rPr>
          <w:spacing w:val="-2"/>
        </w:rPr>
        <w:t>WITHOUT</w:t>
      </w:r>
      <w:r>
        <w:rPr>
          <w:spacing w:val="1"/>
        </w:rPr>
        <w:t xml:space="preserve"> </w:t>
      </w:r>
      <w:r>
        <w:rPr>
          <w:spacing w:val="-2"/>
        </w:rPr>
        <w:t>ANY</w:t>
      </w:r>
      <w:r>
        <w:rPr>
          <w:spacing w:val="55"/>
        </w:rPr>
        <w:t xml:space="preserve"> </w:t>
      </w:r>
      <w:r>
        <w:rPr>
          <w:spacing w:val="-1"/>
        </w:rPr>
        <w:t>WARRANTIES,</w:t>
      </w:r>
      <w:r>
        <w:t xml:space="preserve"> </w:t>
      </w:r>
      <w:r>
        <w:rPr>
          <w:spacing w:val="-1"/>
        </w:rPr>
        <w:t>EXPRESS</w:t>
      </w:r>
      <w:r>
        <w:t xml:space="preserve"> </w:t>
      </w:r>
      <w:r>
        <w:rPr>
          <w:spacing w:val="-1"/>
        </w:rPr>
        <w:t>OR</w:t>
      </w:r>
      <w:r>
        <w:rPr>
          <w:spacing w:val="1"/>
        </w:rPr>
        <w:t xml:space="preserve"> </w:t>
      </w:r>
      <w:r>
        <w:rPr>
          <w:spacing w:val="-2"/>
        </w:rPr>
        <w:t>IMPLIED,</w:t>
      </w:r>
      <w:r>
        <w:rPr>
          <w:spacing w:val="2"/>
        </w:rPr>
        <w:t xml:space="preserve"> </w:t>
      </w:r>
      <w:r>
        <w:rPr>
          <w:spacing w:val="-1"/>
        </w:rPr>
        <w:t xml:space="preserve">INCLUDING </w:t>
      </w:r>
      <w:r>
        <w:rPr>
          <w:spacing w:val="-2"/>
        </w:rPr>
        <w:t>ANY</w:t>
      </w:r>
      <w:r>
        <w:rPr>
          <w:spacing w:val="-1"/>
        </w:rPr>
        <w:t xml:space="preserve"> WARRANTY </w:t>
      </w:r>
      <w:r>
        <w:t xml:space="preserve">OF </w:t>
      </w:r>
      <w:r>
        <w:rPr>
          <w:spacing w:val="-1"/>
        </w:rPr>
        <w:t>TITLE,</w:t>
      </w:r>
      <w:r>
        <w:rPr>
          <w:spacing w:val="41"/>
        </w:rPr>
        <w:t xml:space="preserve"> </w:t>
      </w:r>
      <w:r>
        <w:rPr>
          <w:spacing w:val="-1"/>
        </w:rPr>
        <w:t>MERCHANTABILITY,</w:t>
      </w:r>
      <w:r>
        <w:t xml:space="preserve"> </w:t>
      </w:r>
      <w:r>
        <w:rPr>
          <w:spacing w:val="-1"/>
        </w:rPr>
        <w:t>FITNESS</w:t>
      </w:r>
      <w:r>
        <w:t xml:space="preserve"> </w:t>
      </w:r>
      <w:r>
        <w:rPr>
          <w:spacing w:val="-1"/>
        </w:rPr>
        <w:t xml:space="preserve">FOR </w:t>
      </w:r>
      <w:r>
        <w:t>A</w:t>
      </w:r>
      <w:r>
        <w:rPr>
          <w:spacing w:val="-1"/>
        </w:rPr>
        <w:t xml:space="preserve"> PARTICULAR PURPOSE OR</w:t>
      </w:r>
      <w:r>
        <w:rPr>
          <w:spacing w:val="1"/>
        </w:rPr>
        <w:t xml:space="preserve"> </w:t>
      </w:r>
      <w:r>
        <w:rPr>
          <w:spacing w:val="-1"/>
        </w:rPr>
        <w:t>NONINFRINGEMENT.</w:t>
      </w:r>
      <w:r>
        <w:t xml:space="preserve"> </w:t>
      </w:r>
      <w:r>
        <w:rPr>
          <w:spacing w:val="2"/>
        </w:rPr>
        <w:t xml:space="preserve"> </w:t>
      </w:r>
      <w:r>
        <w:rPr>
          <w:spacing w:val="-1"/>
        </w:rPr>
        <w:t>Except</w:t>
      </w:r>
      <w:r>
        <w:rPr>
          <w:spacing w:val="-2"/>
        </w:rPr>
        <w:t xml:space="preserve"> </w:t>
      </w:r>
      <w:r>
        <w:t>as</w:t>
      </w:r>
      <w:r>
        <w:rPr>
          <w:spacing w:val="29"/>
        </w:rPr>
        <w:t xml:space="preserve"> </w:t>
      </w:r>
      <w:r>
        <w:rPr>
          <w:spacing w:val="-1"/>
        </w:rPr>
        <w:t>explicitly</w:t>
      </w:r>
      <w:r>
        <w:rPr>
          <w:spacing w:val="-3"/>
        </w:rPr>
        <w:t xml:space="preserve"> </w:t>
      </w:r>
      <w:r>
        <w:rPr>
          <w:spacing w:val="-1"/>
        </w:rPr>
        <w:t>provided</w:t>
      </w:r>
      <w:r>
        <w:t xml:space="preserve"> by</w:t>
      </w:r>
      <w:r>
        <w:rPr>
          <w:spacing w:val="-2"/>
        </w:rPr>
        <w:t xml:space="preserve"> </w:t>
      </w:r>
      <w:r>
        <w:rPr>
          <w:spacing w:val="-1"/>
        </w:rPr>
        <w:t>this</w:t>
      </w:r>
      <w:r>
        <w:rPr>
          <w:spacing w:val="-2"/>
        </w:rPr>
        <w:t xml:space="preserve"> </w:t>
      </w:r>
      <w:r>
        <w:rPr>
          <w:spacing w:val="-1"/>
        </w:rPr>
        <w:t>Agreement,</w:t>
      </w:r>
      <w:r>
        <w:t xml:space="preserve"> no</w:t>
      </w:r>
      <w:r>
        <w:rPr>
          <w:spacing w:val="3"/>
        </w:rPr>
        <w:t xml:space="preserve"> </w:t>
      </w:r>
      <w:r>
        <w:rPr>
          <w:spacing w:val="-1"/>
        </w:rPr>
        <w:t>license</w:t>
      </w:r>
      <w:r>
        <w:rPr>
          <w:spacing w:val="1"/>
        </w:rPr>
        <w:t xml:space="preserve"> </w:t>
      </w:r>
      <w:r>
        <w:rPr>
          <w:spacing w:val="-2"/>
        </w:rPr>
        <w:t>or</w:t>
      </w:r>
      <w:r>
        <w:t xml:space="preserve"> </w:t>
      </w:r>
      <w:r>
        <w:rPr>
          <w:spacing w:val="-1"/>
        </w:rPr>
        <w:t>other</w:t>
      </w:r>
      <w:r>
        <w:rPr>
          <w:spacing w:val="1"/>
        </w:rPr>
        <w:t xml:space="preserve"> </w:t>
      </w:r>
      <w:r>
        <w:rPr>
          <w:spacing w:val="-1"/>
        </w:rPr>
        <w:t>rights</w:t>
      </w:r>
      <w:r>
        <w:rPr>
          <w:spacing w:val="-2"/>
        </w:rPr>
        <w:t xml:space="preserve"> </w:t>
      </w:r>
      <w:r>
        <w:rPr>
          <w:spacing w:val="-1"/>
        </w:rPr>
        <w:t>(express</w:t>
      </w:r>
      <w:r>
        <w:rPr>
          <w:spacing w:val="1"/>
        </w:rPr>
        <w:t xml:space="preserve"> </w:t>
      </w:r>
      <w:r>
        <w:rPr>
          <w:spacing w:val="-2"/>
        </w:rPr>
        <w:t>or</w:t>
      </w:r>
      <w:r>
        <w:t xml:space="preserve"> </w:t>
      </w:r>
      <w:r>
        <w:rPr>
          <w:spacing w:val="-1"/>
        </w:rPr>
        <w:t>implied)</w:t>
      </w:r>
      <w:r>
        <w:rPr>
          <w:spacing w:val="1"/>
        </w:rPr>
        <w:t xml:space="preserve"> </w:t>
      </w:r>
      <w:r>
        <w:rPr>
          <w:spacing w:val="-1"/>
        </w:rPr>
        <w:t>are</w:t>
      </w:r>
      <w:r>
        <w:rPr>
          <w:spacing w:val="2"/>
        </w:rPr>
        <w:t xml:space="preserve"> </w:t>
      </w:r>
      <w:r>
        <w:rPr>
          <w:spacing w:val="-1"/>
        </w:rPr>
        <w:t>granted</w:t>
      </w:r>
      <w:r>
        <w:rPr>
          <w:spacing w:val="-2"/>
        </w:rPr>
        <w:t xml:space="preserve"> </w:t>
      </w:r>
      <w:r>
        <w:t>by</w:t>
      </w:r>
      <w:r>
        <w:rPr>
          <w:spacing w:val="-2"/>
        </w:rPr>
        <w:t xml:space="preserve"> </w:t>
      </w:r>
      <w:r>
        <w:rPr>
          <w:spacing w:val="-1"/>
        </w:rPr>
        <w:t>SGI.</w:t>
      </w:r>
      <w:r>
        <w:t xml:space="preserve">  The</w:t>
      </w:r>
      <w:r>
        <w:rPr>
          <w:spacing w:val="63"/>
        </w:rPr>
        <w:t xml:space="preserve"> </w:t>
      </w:r>
      <w:r>
        <w:rPr>
          <w:spacing w:val="-1"/>
        </w:rPr>
        <w:t>parties</w:t>
      </w:r>
      <w:r>
        <w:t xml:space="preserve"> </w:t>
      </w:r>
      <w:r>
        <w:rPr>
          <w:spacing w:val="-1"/>
        </w:rPr>
        <w:t>acknowledge</w:t>
      </w:r>
      <w:r>
        <w:rPr>
          <w:spacing w:val="1"/>
        </w:rPr>
        <w:t xml:space="preserve"> </w:t>
      </w:r>
      <w:r>
        <w:rPr>
          <w:rFonts w:cs="Times New Roman"/>
          <w:spacing w:val="-1"/>
        </w:rPr>
        <w:t>that</w:t>
      </w:r>
      <w:r>
        <w:rPr>
          <w:rFonts w:cs="Times New Roman"/>
          <w:spacing w:val="1"/>
        </w:rPr>
        <w:t xml:space="preserve"> </w:t>
      </w:r>
      <w:r>
        <w:rPr>
          <w:rFonts w:cs="Times New Roman"/>
          <w:spacing w:val="-1"/>
        </w:rPr>
        <w:t>any</w:t>
      </w:r>
      <w:r>
        <w:rPr>
          <w:rFonts w:cs="Times New Roman"/>
          <w:spacing w:val="-3"/>
        </w:rPr>
        <w:t xml:space="preserve"> </w:t>
      </w:r>
      <w:r>
        <w:rPr>
          <w:rFonts w:cs="Times New Roman"/>
          <w:spacing w:val="-1"/>
        </w:rPr>
        <w:t>results</w:t>
      </w:r>
      <w:r>
        <w:rPr>
          <w:rFonts w:cs="Times New Roman"/>
        </w:rPr>
        <w:t xml:space="preserve"> </w:t>
      </w:r>
      <w:r>
        <w:rPr>
          <w:rFonts w:cs="Times New Roman"/>
          <w:spacing w:val="-1"/>
        </w:rPr>
        <w:t>provided</w:t>
      </w:r>
      <w:r>
        <w:rPr>
          <w:rFonts w:cs="Times New Roman"/>
        </w:rPr>
        <w:t xml:space="preserve"> by</w:t>
      </w:r>
      <w:r>
        <w:rPr>
          <w:rFonts w:cs="Times New Roman"/>
          <w:spacing w:val="-2"/>
        </w:rPr>
        <w:t xml:space="preserve"> </w:t>
      </w:r>
      <w:r>
        <w:rPr>
          <w:rFonts w:cs="Times New Roman"/>
          <w:spacing w:val="-1"/>
        </w:rPr>
        <w:t>Recipient</w:t>
      </w:r>
      <w:r>
        <w:rPr>
          <w:rFonts w:cs="Times New Roman"/>
          <w:spacing w:val="1"/>
        </w:rPr>
        <w:t xml:space="preserve"> </w:t>
      </w:r>
      <w:r>
        <w:rPr>
          <w:rFonts w:cs="Times New Roman"/>
          <w:spacing w:val="-1"/>
        </w:rPr>
        <w:t>from</w:t>
      </w:r>
      <w:r>
        <w:rPr>
          <w:rFonts w:cs="Times New Roman"/>
          <w:spacing w:val="-4"/>
        </w:rPr>
        <w:t xml:space="preserve"> </w:t>
      </w:r>
      <w:r>
        <w:rPr>
          <w:rFonts w:cs="Times New Roman"/>
          <w:spacing w:val="-1"/>
        </w:rPr>
        <w:t>Recipient’s</w:t>
      </w:r>
      <w:r>
        <w:rPr>
          <w:rFonts w:cs="Times New Roman"/>
        </w:rPr>
        <w:t xml:space="preserve"> </w:t>
      </w:r>
      <w:r>
        <w:rPr>
          <w:rFonts w:cs="Times New Roman"/>
          <w:spacing w:val="-1"/>
        </w:rPr>
        <w:t>performance</w:t>
      </w:r>
      <w:r>
        <w:rPr>
          <w:rFonts w:cs="Times New Roman"/>
        </w:rPr>
        <w:t xml:space="preserve"> </w:t>
      </w:r>
      <w:r>
        <w:rPr>
          <w:rFonts w:cs="Times New Roman"/>
          <w:spacing w:val="-1"/>
        </w:rPr>
        <w:t>under</w:t>
      </w:r>
      <w:r>
        <w:rPr>
          <w:rFonts w:cs="Times New Roman"/>
        </w:rPr>
        <w:t xml:space="preserve"> </w:t>
      </w:r>
      <w:r>
        <w:rPr>
          <w:rFonts w:cs="Times New Roman"/>
          <w:spacing w:val="-1"/>
        </w:rPr>
        <w:t>this</w:t>
      </w:r>
      <w:r>
        <w:rPr>
          <w:rFonts w:cs="Times New Roman"/>
        </w:rPr>
        <w:t xml:space="preserve"> </w:t>
      </w:r>
      <w:r>
        <w:rPr>
          <w:rFonts w:cs="Times New Roman"/>
          <w:spacing w:val="-1"/>
        </w:rPr>
        <w:t>Agreement</w:t>
      </w:r>
      <w:r>
        <w:rPr>
          <w:rFonts w:cs="Times New Roman"/>
          <w:spacing w:val="67"/>
        </w:rPr>
        <w:t xml:space="preserve"> </w:t>
      </w:r>
      <w:r>
        <w:lastRenderedPageBreak/>
        <w:t xml:space="preserve">are </w:t>
      </w:r>
      <w:r>
        <w:rPr>
          <w:spacing w:val="-1"/>
        </w:rPr>
        <w:t>shared</w:t>
      </w:r>
      <w:r>
        <w:t xml:space="preserve"> </w:t>
      </w:r>
      <w:r>
        <w:rPr>
          <w:spacing w:val="-2"/>
        </w:rPr>
        <w:t>WITHOUT</w:t>
      </w:r>
      <w:r>
        <w:rPr>
          <w:spacing w:val="1"/>
        </w:rPr>
        <w:t xml:space="preserve"> </w:t>
      </w:r>
      <w:r>
        <w:rPr>
          <w:spacing w:val="-2"/>
        </w:rPr>
        <w:t>ANY</w:t>
      </w:r>
      <w:r>
        <w:rPr>
          <w:spacing w:val="-1"/>
        </w:rPr>
        <w:t xml:space="preserve"> WARRANTIES,</w:t>
      </w:r>
      <w:r>
        <w:t xml:space="preserve"> </w:t>
      </w:r>
      <w:r>
        <w:rPr>
          <w:spacing w:val="-1"/>
        </w:rPr>
        <w:t>EXPRESS</w:t>
      </w:r>
      <w:r>
        <w:t xml:space="preserve"> </w:t>
      </w:r>
      <w:r>
        <w:rPr>
          <w:spacing w:val="-1"/>
        </w:rPr>
        <w:t>OR</w:t>
      </w:r>
      <w:r>
        <w:rPr>
          <w:spacing w:val="1"/>
        </w:rPr>
        <w:t xml:space="preserve"> </w:t>
      </w:r>
      <w:r>
        <w:rPr>
          <w:spacing w:val="-2"/>
        </w:rPr>
        <w:t>IMPLIED,</w:t>
      </w:r>
      <w:r>
        <w:rPr>
          <w:spacing w:val="2"/>
        </w:rPr>
        <w:t xml:space="preserve"> </w:t>
      </w:r>
      <w:r>
        <w:rPr>
          <w:spacing w:val="-2"/>
        </w:rPr>
        <w:t>INCLUDING</w:t>
      </w:r>
      <w:r>
        <w:rPr>
          <w:spacing w:val="-1"/>
        </w:rPr>
        <w:t xml:space="preserve"> ANY WARRANTY OF</w:t>
      </w:r>
      <w:r>
        <w:rPr>
          <w:spacing w:val="63"/>
        </w:rPr>
        <w:t xml:space="preserve"> </w:t>
      </w:r>
      <w:r>
        <w:rPr>
          <w:spacing w:val="-1"/>
        </w:rPr>
        <w:t>TITLE,</w:t>
      </w:r>
      <w:r>
        <w:t xml:space="preserve"> </w:t>
      </w:r>
      <w:r>
        <w:rPr>
          <w:spacing w:val="-1"/>
        </w:rPr>
        <w:t>MERCHANTABILITY,</w:t>
      </w:r>
      <w:r>
        <w:t xml:space="preserve"> </w:t>
      </w:r>
      <w:r>
        <w:rPr>
          <w:spacing w:val="-1"/>
        </w:rPr>
        <w:t>FITNESS</w:t>
      </w:r>
      <w:r>
        <w:t xml:space="preserve"> </w:t>
      </w:r>
      <w:r>
        <w:rPr>
          <w:spacing w:val="-1"/>
        </w:rPr>
        <w:t xml:space="preserve">FOR </w:t>
      </w:r>
      <w:r>
        <w:t>A</w:t>
      </w:r>
      <w:r>
        <w:rPr>
          <w:spacing w:val="-1"/>
        </w:rPr>
        <w:t xml:space="preserve"> PARTICULAR PURPOSE</w:t>
      </w:r>
      <w:r>
        <w:rPr>
          <w:spacing w:val="1"/>
        </w:rPr>
        <w:t xml:space="preserve"> </w:t>
      </w:r>
      <w:r>
        <w:rPr>
          <w:spacing w:val="-1"/>
        </w:rPr>
        <w:t>OR NONINFRINGEMENT.</w:t>
      </w:r>
    </w:p>
    <w:p w14:paraId="06E65E70" w14:textId="77777777" w:rsidR="00D7303B" w:rsidRDefault="00D7303B">
      <w:pPr>
        <w:spacing w:before="9"/>
        <w:rPr>
          <w:rFonts w:ascii="Times New Roman" w:eastAsia="Times New Roman" w:hAnsi="Times New Roman" w:cs="Times New Roman"/>
          <w:sz w:val="20"/>
          <w:szCs w:val="20"/>
        </w:rPr>
      </w:pPr>
    </w:p>
    <w:p w14:paraId="4EC1932D" w14:textId="77777777" w:rsidR="00D7303B" w:rsidRDefault="00E9465D">
      <w:pPr>
        <w:pStyle w:val="BodyText"/>
        <w:numPr>
          <w:ilvl w:val="0"/>
          <w:numId w:val="1"/>
        </w:numPr>
        <w:tabs>
          <w:tab w:val="left" w:pos="821"/>
        </w:tabs>
        <w:ind w:right="327" w:firstLine="0"/>
      </w:pPr>
      <w:r>
        <w:rPr>
          <w:spacing w:val="-1"/>
        </w:rPr>
        <w:t>Recipient</w:t>
      </w:r>
      <w:r>
        <w:rPr>
          <w:spacing w:val="1"/>
        </w:rPr>
        <w:t xml:space="preserve"> </w:t>
      </w:r>
      <w:r>
        <w:rPr>
          <w:spacing w:val="-1"/>
        </w:rPr>
        <w:t>agrees</w:t>
      </w:r>
      <w:r>
        <w:t xml:space="preserve"> to</w:t>
      </w:r>
      <w:r>
        <w:rPr>
          <w:spacing w:val="-3"/>
        </w:rPr>
        <w:t xml:space="preserve"> </w:t>
      </w:r>
      <w:r>
        <w:rPr>
          <w:spacing w:val="-1"/>
        </w:rPr>
        <w:t>waive</w:t>
      </w:r>
      <w:r>
        <w:t xml:space="preserve"> </w:t>
      </w:r>
      <w:r>
        <w:rPr>
          <w:spacing w:val="-1"/>
        </w:rPr>
        <w:t>all</w:t>
      </w:r>
      <w:r>
        <w:rPr>
          <w:spacing w:val="1"/>
        </w:rPr>
        <w:t xml:space="preserve"> </w:t>
      </w:r>
      <w:r>
        <w:rPr>
          <w:spacing w:val="-2"/>
        </w:rPr>
        <w:t>claims</w:t>
      </w:r>
      <w:r>
        <w:rPr>
          <w:spacing w:val="3"/>
        </w:rPr>
        <w:t xml:space="preserve"> </w:t>
      </w:r>
      <w:r>
        <w:rPr>
          <w:rFonts w:cs="Times New Roman"/>
        </w:rPr>
        <w:t xml:space="preserve">based </w:t>
      </w:r>
      <w:r>
        <w:rPr>
          <w:rFonts w:cs="Times New Roman"/>
          <w:spacing w:val="-1"/>
        </w:rPr>
        <w:t>on</w:t>
      </w:r>
      <w:r>
        <w:rPr>
          <w:rFonts w:cs="Times New Roman"/>
        </w:rPr>
        <w:t xml:space="preserve"> </w:t>
      </w:r>
      <w:r>
        <w:rPr>
          <w:rFonts w:cs="Times New Roman"/>
          <w:spacing w:val="-1"/>
        </w:rPr>
        <w:t>Recipient’s</w:t>
      </w:r>
      <w:r>
        <w:rPr>
          <w:rFonts w:cs="Times New Roman"/>
        </w:rPr>
        <w:t xml:space="preserve"> </w:t>
      </w:r>
      <w:r>
        <w:rPr>
          <w:rFonts w:cs="Times New Roman"/>
          <w:spacing w:val="-1"/>
        </w:rPr>
        <w:t>gross</w:t>
      </w:r>
      <w:r>
        <w:rPr>
          <w:rFonts w:cs="Times New Roman"/>
          <w:spacing w:val="1"/>
        </w:rPr>
        <w:t xml:space="preserve"> </w:t>
      </w:r>
      <w:r>
        <w:rPr>
          <w:rFonts w:cs="Times New Roman"/>
          <w:spacing w:val="-1"/>
        </w:rPr>
        <w:t>negligence</w:t>
      </w:r>
      <w:r>
        <w:rPr>
          <w:rFonts w:cs="Times New Roman"/>
        </w:rPr>
        <w:t xml:space="preserve"> </w:t>
      </w:r>
      <w:r>
        <w:rPr>
          <w:rFonts w:cs="Times New Roman"/>
          <w:spacing w:val="-1"/>
        </w:rPr>
        <w:t>or</w:t>
      </w:r>
      <w:r>
        <w:rPr>
          <w:rFonts w:cs="Times New Roman"/>
        </w:rPr>
        <w:t xml:space="preserve"> </w:t>
      </w:r>
      <w:r>
        <w:rPr>
          <w:rFonts w:cs="Times New Roman"/>
          <w:spacing w:val="-1"/>
        </w:rPr>
        <w:t>intentional</w:t>
      </w:r>
      <w:r>
        <w:rPr>
          <w:rFonts w:cs="Times New Roman"/>
          <w:spacing w:val="1"/>
        </w:rPr>
        <w:t xml:space="preserve"> </w:t>
      </w:r>
      <w:r>
        <w:rPr>
          <w:rFonts w:cs="Times New Roman"/>
          <w:spacing w:val="-1"/>
        </w:rPr>
        <w:t>misconduct</w:t>
      </w:r>
      <w:r>
        <w:rPr>
          <w:rFonts w:cs="Times New Roman"/>
          <w:spacing w:val="47"/>
        </w:rPr>
        <w:t xml:space="preserve"> </w:t>
      </w:r>
      <w:r>
        <w:rPr>
          <w:spacing w:val="-1"/>
        </w:rPr>
        <w:t>against</w:t>
      </w:r>
      <w:r>
        <w:rPr>
          <w:spacing w:val="2"/>
        </w:rPr>
        <w:t xml:space="preserve"> </w:t>
      </w:r>
      <w:r>
        <w:rPr>
          <w:spacing w:val="-1"/>
        </w:rPr>
        <w:t>SGI</w:t>
      </w:r>
      <w:r>
        <w:rPr>
          <w:spacing w:val="-4"/>
        </w:rPr>
        <w:t xml:space="preserve"> </w:t>
      </w:r>
      <w:r>
        <w:rPr>
          <w:spacing w:val="-1"/>
        </w:rPr>
        <w:t>and/or</w:t>
      </w:r>
      <w:r>
        <w:t xml:space="preserve"> </w:t>
      </w:r>
      <w:r>
        <w:rPr>
          <w:spacing w:val="-1"/>
        </w:rPr>
        <w:t>Provider</w:t>
      </w:r>
      <w:r>
        <w:rPr>
          <w:spacing w:val="1"/>
        </w:rPr>
        <w:t xml:space="preserve"> </w:t>
      </w:r>
      <w:r>
        <w:t>in</w:t>
      </w:r>
      <w:r>
        <w:rPr>
          <w:spacing w:val="-3"/>
        </w:rPr>
        <w:t xml:space="preserve"> </w:t>
      </w:r>
      <w:r>
        <w:rPr>
          <w:spacing w:val="-1"/>
        </w:rPr>
        <w:t>connection</w:t>
      </w:r>
      <w:r>
        <w:t xml:space="preserve"> </w:t>
      </w:r>
      <w:r>
        <w:rPr>
          <w:spacing w:val="-1"/>
        </w:rPr>
        <w:t>with</w:t>
      </w:r>
      <w:r>
        <w:rPr>
          <w:spacing w:val="-3"/>
        </w:rPr>
        <w:t xml:space="preserve"> </w:t>
      </w:r>
      <w:r>
        <w:rPr>
          <w:spacing w:val="-1"/>
        </w:rPr>
        <w:t>its</w:t>
      </w:r>
      <w:r>
        <w:t xml:space="preserve"> </w:t>
      </w:r>
      <w:r>
        <w:rPr>
          <w:spacing w:val="-1"/>
        </w:rPr>
        <w:t>use</w:t>
      </w:r>
      <w:r>
        <w:rPr>
          <w:spacing w:val="-2"/>
        </w:rPr>
        <w:t xml:space="preserve"> </w:t>
      </w:r>
      <w:r>
        <w:t xml:space="preserve">of </w:t>
      </w:r>
      <w:r>
        <w:rPr>
          <w:spacing w:val="-1"/>
        </w:rPr>
        <w:t>Material,</w:t>
      </w:r>
      <w:r>
        <w:rPr>
          <w:spacing w:val="-3"/>
        </w:rPr>
        <w:t xml:space="preserve"> </w:t>
      </w:r>
      <w:r>
        <w:rPr>
          <w:spacing w:val="-1"/>
        </w:rPr>
        <w:t>except</w:t>
      </w:r>
      <w:r>
        <w:rPr>
          <w:spacing w:val="-2"/>
        </w:rPr>
        <w:t xml:space="preserve"> </w:t>
      </w:r>
      <w:r>
        <w:t xml:space="preserve">as </w:t>
      </w:r>
      <w:r>
        <w:rPr>
          <w:spacing w:val="-2"/>
        </w:rPr>
        <w:t>may</w:t>
      </w:r>
      <w:r>
        <w:t xml:space="preserve"> be </w:t>
      </w:r>
      <w:r>
        <w:rPr>
          <w:spacing w:val="-1"/>
        </w:rPr>
        <w:t>limited</w:t>
      </w:r>
      <w:r>
        <w:t xml:space="preserve"> by</w:t>
      </w:r>
      <w:r>
        <w:rPr>
          <w:spacing w:val="-2"/>
        </w:rPr>
        <w:t xml:space="preserve"> </w:t>
      </w:r>
      <w:r>
        <w:t>any</w:t>
      </w:r>
      <w:r>
        <w:rPr>
          <w:spacing w:val="-2"/>
        </w:rPr>
        <w:t xml:space="preserve"> </w:t>
      </w:r>
      <w:r>
        <w:t>law or</w:t>
      </w:r>
      <w:r>
        <w:rPr>
          <w:spacing w:val="69"/>
        </w:rPr>
        <w:t xml:space="preserve"> </w:t>
      </w:r>
      <w:r>
        <w:rPr>
          <w:spacing w:val="-1"/>
        </w:rPr>
        <w:t>regulation</w:t>
      </w:r>
      <w:r>
        <w:t xml:space="preserve"> </w:t>
      </w:r>
      <w:r>
        <w:rPr>
          <w:spacing w:val="-1"/>
        </w:rPr>
        <w:t>governing</w:t>
      </w:r>
      <w:r>
        <w:rPr>
          <w:spacing w:val="-3"/>
        </w:rPr>
        <w:t xml:space="preserve"> </w:t>
      </w:r>
      <w:r>
        <w:rPr>
          <w:spacing w:val="-1"/>
        </w:rPr>
        <w:t>Recipient.</w:t>
      </w:r>
      <w:r>
        <w:t xml:space="preserve">  </w:t>
      </w:r>
      <w:r>
        <w:rPr>
          <w:spacing w:val="-1"/>
        </w:rPr>
        <w:t>Recipient agrees</w:t>
      </w:r>
      <w:r>
        <w:rPr>
          <w:spacing w:val="-2"/>
        </w:rPr>
        <w:t xml:space="preserve"> </w:t>
      </w:r>
      <w:r>
        <w:t xml:space="preserve">to </w:t>
      </w:r>
      <w:r>
        <w:rPr>
          <w:spacing w:val="-2"/>
        </w:rPr>
        <w:t>hold</w:t>
      </w:r>
      <w:r>
        <w:t xml:space="preserve"> </w:t>
      </w:r>
      <w:r>
        <w:rPr>
          <w:spacing w:val="-1"/>
        </w:rPr>
        <w:t>harmless</w:t>
      </w:r>
      <w:r>
        <w:rPr>
          <w:spacing w:val="5"/>
        </w:rPr>
        <w:t xml:space="preserve"> </w:t>
      </w:r>
      <w:r>
        <w:rPr>
          <w:spacing w:val="-1"/>
        </w:rPr>
        <w:t>SGI</w:t>
      </w:r>
      <w:r>
        <w:rPr>
          <w:spacing w:val="-4"/>
        </w:rPr>
        <w:t xml:space="preserve"> </w:t>
      </w:r>
      <w:r>
        <w:t xml:space="preserve">and/or </w:t>
      </w:r>
      <w:r>
        <w:rPr>
          <w:spacing w:val="-2"/>
        </w:rPr>
        <w:t>Provider</w:t>
      </w:r>
      <w:r>
        <w:rPr>
          <w:spacing w:val="2"/>
        </w:rPr>
        <w:t xml:space="preserve"> </w:t>
      </w:r>
      <w:r>
        <w:rPr>
          <w:spacing w:val="-1"/>
        </w:rPr>
        <w:t>from</w:t>
      </w:r>
      <w:r>
        <w:rPr>
          <w:spacing w:val="-4"/>
        </w:rPr>
        <w:t xml:space="preserve"> </w:t>
      </w:r>
      <w:r>
        <w:t>all</w:t>
      </w:r>
      <w:r>
        <w:rPr>
          <w:spacing w:val="1"/>
        </w:rPr>
        <w:t xml:space="preserve"> </w:t>
      </w:r>
      <w:r>
        <w:rPr>
          <w:spacing w:val="-2"/>
        </w:rPr>
        <w:t>claims</w:t>
      </w:r>
      <w:r>
        <w:t xml:space="preserve"> </w:t>
      </w:r>
      <w:r>
        <w:rPr>
          <w:spacing w:val="-1"/>
        </w:rPr>
        <w:t>asserted</w:t>
      </w:r>
      <w:r>
        <w:rPr>
          <w:spacing w:val="89"/>
        </w:rPr>
        <w:t xml:space="preserve"> </w:t>
      </w:r>
      <w:r>
        <w:t>by</w:t>
      </w:r>
      <w:r>
        <w:rPr>
          <w:spacing w:val="-3"/>
        </w:rPr>
        <w:t xml:space="preserve"> </w:t>
      </w:r>
      <w:r>
        <w:t>any</w:t>
      </w:r>
      <w:r>
        <w:rPr>
          <w:spacing w:val="-2"/>
        </w:rPr>
        <w:t xml:space="preserve"> </w:t>
      </w:r>
      <w:r>
        <w:t xml:space="preserve">third </w:t>
      </w:r>
      <w:r>
        <w:rPr>
          <w:spacing w:val="-1"/>
        </w:rPr>
        <w:t>party</w:t>
      </w:r>
      <w:r>
        <w:rPr>
          <w:spacing w:val="-3"/>
        </w:rPr>
        <w:t xml:space="preserve"> </w:t>
      </w:r>
      <w:r>
        <w:t>and any</w:t>
      </w:r>
      <w:r>
        <w:rPr>
          <w:spacing w:val="-3"/>
        </w:rPr>
        <w:t xml:space="preserve"> </w:t>
      </w:r>
      <w:r>
        <w:rPr>
          <w:spacing w:val="-1"/>
        </w:rPr>
        <w:t>damages</w:t>
      </w:r>
      <w:r>
        <w:t xml:space="preserve"> arising</w:t>
      </w:r>
      <w:r>
        <w:rPr>
          <w:spacing w:val="-3"/>
        </w:rPr>
        <w:t xml:space="preserve"> </w:t>
      </w:r>
      <w:r>
        <w:t>from</w:t>
      </w:r>
      <w:r>
        <w:rPr>
          <w:spacing w:val="-4"/>
        </w:rPr>
        <w:t xml:space="preserve"> </w:t>
      </w:r>
      <w:r>
        <w:t xml:space="preserve">the </w:t>
      </w:r>
      <w:r>
        <w:rPr>
          <w:spacing w:val="-1"/>
        </w:rPr>
        <w:t>use,</w:t>
      </w:r>
      <w:r>
        <w:t xml:space="preserve"> </w:t>
      </w:r>
      <w:r>
        <w:rPr>
          <w:spacing w:val="-1"/>
        </w:rPr>
        <w:t>storage,</w:t>
      </w:r>
      <w:r>
        <w:t xml:space="preserve"> or</w:t>
      </w:r>
      <w:r>
        <w:rPr>
          <w:spacing w:val="1"/>
        </w:rPr>
        <w:t xml:space="preserve"> </w:t>
      </w:r>
      <w:r>
        <w:rPr>
          <w:spacing w:val="-1"/>
        </w:rPr>
        <w:t>handling</w:t>
      </w:r>
      <w:r>
        <w:rPr>
          <w:spacing w:val="-3"/>
        </w:rPr>
        <w:t xml:space="preserve"> </w:t>
      </w:r>
      <w:r>
        <w:t>of</w:t>
      </w:r>
      <w:r>
        <w:rPr>
          <w:spacing w:val="-2"/>
        </w:rPr>
        <w:t xml:space="preserve"> </w:t>
      </w:r>
      <w:r>
        <w:rPr>
          <w:spacing w:val="-1"/>
        </w:rPr>
        <w:t xml:space="preserve">Material </w:t>
      </w:r>
      <w:r>
        <w:t>by</w:t>
      </w:r>
      <w:r>
        <w:rPr>
          <w:spacing w:val="-3"/>
        </w:rPr>
        <w:t xml:space="preserve"> </w:t>
      </w:r>
      <w:r>
        <w:rPr>
          <w:spacing w:val="-1"/>
        </w:rPr>
        <w:t>Recipient</w:t>
      </w:r>
      <w:r>
        <w:rPr>
          <w:spacing w:val="1"/>
        </w:rPr>
        <w:t xml:space="preserve"> </w:t>
      </w:r>
      <w:r>
        <w:rPr>
          <w:spacing w:val="-1"/>
        </w:rPr>
        <w:t>except</w:t>
      </w:r>
      <w:r>
        <w:rPr>
          <w:spacing w:val="1"/>
        </w:rPr>
        <w:t xml:space="preserve"> </w:t>
      </w:r>
      <w:r>
        <w:t>to</w:t>
      </w:r>
    </w:p>
    <w:p w14:paraId="733810CB" w14:textId="1064E5A4" w:rsidR="006B408E" w:rsidRDefault="006B408E">
      <w:pPr>
        <w:rPr>
          <w:ins w:id="36" w:author="Williams, Robyn Joy" w:date="2017-09-08T15:27:00Z"/>
        </w:rPr>
      </w:pPr>
    </w:p>
    <w:p w14:paraId="09CA743C" w14:textId="36D9E95B" w:rsidR="006B408E" w:rsidRDefault="006B408E" w:rsidP="006B408E">
      <w:pPr>
        <w:rPr>
          <w:ins w:id="37" w:author="Williams, Robyn Joy" w:date="2017-09-08T15:27:00Z"/>
        </w:rPr>
      </w:pPr>
    </w:p>
    <w:p w14:paraId="1BA30C50" w14:textId="77777777" w:rsidR="006B408E" w:rsidRPr="006B408E" w:rsidRDefault="006B408E" w:rsidP="006B408E">
      <w:pPr>
        <w:rPr>
          <w:ins w:id="38" w:author="Williams, Robyn Joy" w:date="2017-09-08T15:27:00Z"/>
        </w:rPr>
      </w:pPr>
    </w:p>
    <w:p w14:paraId="2447D9BD" w14:textId="77777777" w:rsidR="006B408E" w:rsidRPr="006B408E" w:rsidRDefault="006B408E" w:rsidP="006B408E">
      <w:pPr>
        <w:rPr>
          <w:ins w:id="39" w:author="Williams, Robyn Joy" w:date="2017-09-08T15:27:00Z"/>
        </w:rPr>
      </w:pPr>
    </w:p>
    <w:p w14:paraId="0BB91745" w14:textId="56BE71D4" w:rsidR="00D7503B" w:rsidRDefault="00D7503B">
      <w:pPr>
        <w:rPr>
          <w:del w:id="40" w:author="Williams, Robyn Joy" w:date="2017-09-08T15:27:00Z"/>
        </w:rPr>
        <w:sectPr w:rsidR="00D7503B">
          <w:pgSz w:w="12240" w:h="15840"/>
          <w:pgMar w:top="1500" w:right="980" w:bottom="1180" w:left="980" w:header="0" w:footer="998" w:gutter="0"/>
          <w:cols w:space="720"/>
        </w:sectPr>
      </w:pPr>
    </w:p>
    <w:p w14:paraId="05B1E84A" w14:textId="6321C1F5" w:rsidR="00EE6969" w:rsidRPr="00EE6969" w:rsidRDefault="00E9465D">
      <w:pPr>
        <w:jc w:val="both"/>
        <w:rPr>
          <w:ins w:id="41" w:author="Williams, Robyn Joy" w:date="2017-09-08T14:48:00Z"/>
          <w:rFonts w:ascii="Times New Roman" w:hAnsi="Times New Roman" w:cs="Times New Roman"/>
          <w:rPrChange w:id="42" w:author="Williams, Robyn Joy" w:date="2017-09-08T14:48:00Z">
            <w:rPr>
              <w:ins w:id="43" w:author="Williams, Robyn Joy" w:date="2017-09-08T14:48:00Z"/>
            </w:rPr>
          </w:rPrChange>
        </w:rPr>
        <w:pPrChange w:id="44" w:author="Williams, Robyn Joy" w:date="2017-09-08T14:48:00Z">
          <w:pPr>
            <w:ind w:left="720"/>
            <w:jc w:val="both"/>
          </w:pPr>
        </w:pPrChange>
      </w:pPr>
      <w:r w:rsidRPr="00EE6969">
        <w:rPr>
          <w:rFonts w:ascii="Times New Roman" w:hAnsi="Times New Roman" w:cs="Times New Roman"/>
          <w:rPrChange w:id="45" w:author="Williams, Robyn Joy" w:date="2017-09-08T14:48:00Z">
            <w:rPr/>
          </w:rPrChange>
        </w:rPr>
        <w:lastRenderedPageBreak/>
        <w:t xml:space="preserve">the </w:t>
      </w:r>
      <w:r w:rsidRPr="00EE6969">
        <w:rPr>
          <w:rFonts w:ascii="Times New Roman" w:hAnsi="Times New Roman" w:cs="Times New Roman"/>
          <w:spacing w:val="-1"/>
          <w:rPrChange w:id="46" w:author="Williams, Robyn Joy" w:date="2017-09-08T14:48:00Z">
            <w:rPr>
              <w:spacing w:val="-1"/>
            </w:rPr>
          </w:rPrChange>
        </w:rPr>
        <w:t>extent</w:t>
      </w:r>
      <w:r w:rsidRPr="00EE6969">
        <w:rPr>
          <w:rFonts w:ascii="Times New Roman" w:hAnsi="Times New Roman" w:cs="Times New Roman"/>
          <w:spacing w:val="1"/>
          <w:rPrChange w:id="47" w:author="Williams, Robyn Joy" w:date="2017-09-08T14:48:00Z">
            <w:rPr>
              <w:spacing w:val="1"/>
            </w:rPr>
          </w:rPrChange>
        </w:rPr>
        <w:t xml:space="preserve"> </w:t>
      </w:r>
      <w:r w:rsidRPr="00EE6969">
        <w:rPr>
          <w:rFonts w:ascii="Times New Roman" w:hAnsi="Times New Roman" w:cs="Times New Roman"/>
          <w:spacing w:val="-1"/>
          <w:rPrChange w:id="48" w:author="Williams, Robyn Joy" w:date="2017-09-08T14:48:00Z">
            <w:rPr>
              <w:spacing w:val="-1"/>
            </w:rPr>
          </w:rPrChange>
        </w:rPr>
        <w:t>any</w:t>
      </w:r>
      <w:r w:rsidRPr="00EE6969">
        <w:rPr>
          <w:rFonts w:ascii="Times New Roman" w:hAnsi="Times New Roman" w:cs="Times New Roman"/>
          <w:spacing w:val="-3"/>
          <w:rPrChange w:id="49" w:author="Williams, Robyn Joy" w:date="2017-09-08T14:48:00Z">
            <w:rPr>
              <w:spacing w:val="-3"/>
            </w:rPr>
          </w:rPrChange>
        </w:rPr>
        <w:t xml:space="preserve"> </w:t>
      </w:r>
      <w:r w:rsidRPr="00EE6969">
        <w:rPr>
          <w:rFonts w:ascii="Times New Roman" w:hAnsi="Times New Roman" w:cs="Times New Roman"/>
          <w:rPrChange w:id="50" w:author="Williams, Robyn Joy" w:date="2017-09-08T14:48:00Z">
            <w:rPr/>
          </w:rPrChange>
        </w:rPr>
        <w:t xml:space="preserve">such </w:t>
      </w:r>
      <w:r w:rsidRPr="00EE6969">
        <w:rPr>
          <w:rFonts w:ascii="Times New Roman" w:hAnsi="Times New Roman" w:cs="Times New Roman"/>
          <w:spacing w:val="-1"/>
          <w:rPrChange w:id="51" w:author="Williams, Robyn Joy" w:date="2017-09-08T14:48:00Z">
            <w:rPr>
              <w:spacing w:val="-1"/>
            </w:rPr>
          </w:rPrChange>
        </w:rPr>
        <w:t>claim</w:t>
      </w:r>
      <w:r w:rsidRPr="00EE6969">
        <w:rPr>
          <w:rFonts w:ascii="Times New Roman" w:hAnsi="Times New Roman" w:cs="Times New Roman"/>
          <w:spacing w:val="-4"/>
          <w:rPrChange w:id="52" w:author="Williams, Robyn Joy" w:date="2017-09-08T14:48:00Z">
            <w:rPr>
              <w:spacing w:val="-4"/>
            </w:rPr>
          </w:rPrChange>
        </w:rPr>
        <w:t xml:space="preserve"> </w:t>
      </w:r>
      <w:r w:rsidRPr="00EE6969">
        <w:rPr>
          <w:rFonts w:ascii="Times New Roman" w:hAnsi="Times New Roman" w:cs="Times New Roman"/>
          <w:spacing w:val="-1"/>
          <w:rPrChange w:id="53" w:author="Williams, Robyn Joy" w:date="2017-09-08T14:48:00Z">
            <w:rPr>
              <w:spacing w:val="-1"/>
            </w:rPr>
          </w:rPrChange>
        </w:rPr>
        <w:t>involves</w:t>
      </w:r>
      <w:r w:rsidRPr="00EE6969">
        <w:rPr>
          <w:rFonts w:ascii="Times New Roman" w:hAnsi="Times New Roman" w:cs="Times New Roman"/>
          <w:rPrChange w:id="54" w:author="Williams, Robyn Joy" w:date="2017-09-08T14:48:00Z">
            <w:rPr/>
          </w:rPrChange>
        </w:rPr>
        <w:t xml:space="preserve"> </w:t>
      </w:r>
      <w:r w:rsidRPr="00EE6969">
        <w:rPr>
          <w:rFonts w:ascii="Times New Roman" w:hAnsi="Times New Roman" w:cs="Times New Roman"/>
          <w:spacing w:val="-1"/>
          <w:rPrChange w:id="55" w:author="Williams, Robyn Joy" w:date="2017-09-08T14:48:00Z">
            <w:rPr>
              <w:spacing w:val="-1"/>
            </w:rPr>
          </w:rPrChange>
        </w:rPr>
        <w:t>gross</w:t>
      </w:r>
      <w:r w:rsidRPr="00EE6969">
        <w:rPr>
          <w:rFonts w:ascii="Times New Roman" w:hAnsi="Times New Roman" w:cs="Times New Roman"/>
          <w:spacing w:val="1"/>
          <w:rPrChange w:id="56" w:author="Williams, Robyn Joy" w:date="2017-09-08T14:48:00Z">
            <w:rPr>
              <w:spacing w:val="1"/>
            </w:rPr>
          </w:rPrChange>
        </w:rPr>
        <w:t xml:space="preserve"> </w:t>
      </w:r>
      <w:r w:rsidRPr="00EE6969">
        <w:rPr>
          <w:rFonts w:ascii="Times New Roman" w:hAnsi="Times New Roman" w:cs="Times New Roman"/>
          <w:spacing w:val="-1"/>
          <w:rPrChange w:id="57" w:author="Williams, Robyn Joy" w:date="2017-09-08T14:48:00Z">
            <w:rPr>
              <w:spacing w:val="-1"/>
            </w:rPr>
          </w:rPrChange>
        </w:rPr>
        <w:t>negligence</w:t>
      </w:r>
      <w:r w:rsidRPr="00EE6969">
        <w:rPr>
          <w:rFonts w:ascii="Times New Roman" w:hAnsi="Times New Roman" w:cs="Times New Roman"/>
          <w:spacing w:val="-2"/>
          <w:rPrChange w:id="58" w:author="Williams, Robyn Joy" w:date="2017-09-08T14:48:00Z">
            <w:rPr>
              <w:spacing w:val="-2"/>
            </w:rPr>
          </w:rPrChange>
        </w:rPr>
        <w:t xml:space="preserve"> </w:t>
      </w:r>
      <w:r w:rsidRPr="00EE6969">
        <w:rPr>
          <w:rFonts w:ascii="Times New Roman" w:hAnsi="Times New Roman" w:cs="Times New Roman"/>
          <w:rPrChange w:id="59" w:author="Williams, Robyn Joy" w:date="2017-09-08T14:48:00Z">
            <w:rPr/>
          </w:rPrChange>
        </w:rPr>
        <w:t>or</w:t>
      </w:r>
      <w:r w:rsidRPr="00EE6969">
        <w:rPr>
          <w:rFonts w:ascii="Times New Roman" w:hAnsi="Times New Roman" w:cs="Times New Roman"/>
          <w:spacing w:val="-2"/>
          <w:rPrChange w:id="60" w:author="Williams, Robyn Joy" w:date="2017-09-08T14:48:00Z">
            <w:rPr>
              <w:spacing w:val="-2"/>
            </w:rPr>
          </w:rPrChange>
        </w:rPr>
        <w:t xml:space="preserve"> </w:t>
      </w:r>
      <w:r w:rsidRPr="00EE6969">
        <w:rPr>
          <w:rFonts w:ascii="Times New Roman" w:hAnsi="Times New Roman" w:cs="Times New Roman"/>
          <w:spacing w:val="-1"/>
          <w:rPrChange w:id="61" w:author="Williams, Robyn Joy" w:date="2017-09-08T14:48:00Z">
            <w:rPr>
              <w:spacing w:val="-1"/>
            </w:rPr>
          </w:rPrChange>
        </w:rPr>
        <w:t>intentional</w:t>
      </w:r>
      <w:r w:rsidRPr="00EE6969">
        <w:rPr>
          <w:rFonts w:ascii="Times New Roman" w:hAnsi="Times New Roman" w:cs="Times New Roman"/>
          <w:spacing w:val="1"/>
          <w:rPrChange w:id="62" w:author="Williams, Robyn Joy" w:date="2017-09-08T14:48:00Z">
            <w:rPr>
              <w:spacing w:val="1"/>
            </w:rPr>
          </w:rPrChange>
        </w:rPr>
        <w:t xml:space="preserve"> </w:t>
      </w:r>
      <w:r w:rsidRPr="00EE6969">
        <w:rPr>
          <w:rFonts w:ascii="Times New Roman" w:hAnsi="Times New Roman" w:cs="Times New Roman"/>
          <w:spacing w:val="-1"/>
          <w:rPrChange w:id="63" w:author="Williams, Robyn Joy" w:date="2017-09-08T14:48:00Z">
            <w:rPr>
              <w:spacing w:val="-1"/>
            </w:rPr>
          </w:rPrChange>
        </w:rPr>
        <w:t xml:space="preserve">misconduct </w:t>
      </w:r>
      <w:r w:rsidRPr="00EE6969">
        <w:rPr>
          <w:rFonts w:ascii="Times New Roman" w:hAnsi="Times New Roman" w:cs="Times New Roman"/>
          <w:rPrChange w:id="64" w:author="Williams, Robyn Joy" w:date="2017-09-08T14:48:00Z">
            <w:rPr/>
          </w:rPrChange>
        </w:rPr>
        <w:t>on</w:t>
      </w:r>
      <w:r w:rsidRPr="00EE6969">
        <w:rPr>
          <w:rFonts w:ascii="Times New Roman" w:hAnsi="Times New Roman" w:cs="Times New Roman"/>
          <w:spacing w:val="-3"/>
          <w:rPrChange w:id="65" w:author="Williams, Robyn Joy" w:date="2017-09-08T14:48:00Z">
            <w:rPr>
              <w:spacing w:val="-3"/>
            </w:rPr>
          </w:rPrChange>
        </w:rPr>
        <w:t xml:space="preserve"> </w:t>
      </w:r>
      <w:r w:rsidRPr="00EE6969">
        <w:rPr>
          <w:rFonts w:ascii="Times New Roman" w:hAnsi="Times New Roman" w:cs="Times New Roman"/>
          <w:rPrChange w:id="66" w:author="Williams, Robyn Joy" w:date="2017-09-08T14:48:00Z">
            <w:rPr/>
          </w:rPrChange>
        </w:rPr>
        <w:t xml:space="preserve">the </w:t>
      </w:r>
      <w:r w:rsidRPr="00EE6969">
        <w:rPr>
          <w:rFonts w:ascii="Times New Roman" w:hAnsi="Times New Roman" w:cs="Times New Roman"/>
          <w:spacing w:val="-1"/>
          <w:rPrChange w:id="67" w:author="Williams, Robyn Joy" w:date="2017-09-08T14:48:00Z">
            <w:rPr>
              <w:spacing w:val="-1"/>
            </w:rPr>
          </w:rPrChange>
        </w:rPr>
        <w:t>part</w:t>
      </w:r>
      <w:r w:rsidRPr="00EE6969">
        <w:rPr>
          <w:rFonts w:ascii="Times New Roman" w:hAnsi="Times New Roman" w:cs="Times New Roman"/>
          <w:spacing w:val="1"/>
          <w:rPrChange w:id="68" w:author="Williams, Robyn Joy" w:date="2017-09-08T14:48:00Z">
            <w:rPr>
              <w:spacing w:val="1"/>
            </w:rPr>
          </w:rPrChange>
        </w:rPr>
        <w:t xml:space="preserve"> </w:t>
      </w:r>
      <w:r w:rsidRPr="00EE6969">
        <w:rPr>
          <w:rFonts w:ascii="Times New Roman" w:hAnsi="Times New Roman" w:cs="Times New Roman"/>
          <w:rPrChange w:id="69" w:author="Williams, Robyn Joy" w:date="2017-09-08T14:48:00Z">
            <w:rPr/>
          </w:rPrChange>
        </w:rPr>
        <w:t>of</w:t>
      </w:r>
      <w:r w:rsidRPr="00EE6969">
        <w:rPr>
          <w:rFonts w:ascii="Times New Roman" w:hAnsi="Times New Roman" w:cs="Times New Roman"/>
          <w:spacing w:val="5"/>
          <w:rPrChange w:id="70" w:author="Williams, Robyn Joy" w:date="2017-09-08T14:48:00Z">
            <w:rPr>
              <w:spacing w:val="5"/>
            </w:rPr>
          </w:rPrChange>
        </w:rPr>
        <w:t xml:space="preserve"> </w:t>
      </w:r>
      <w:r w:rsidRPr="00EE6969">
        <w:rPr>
          <w:rFonts w:ascii="Times New Roman" w:hAnsi="Times New Roman" w:cs="Times New Roman"/>
          <w:spacing w:val="-1"/>
          <w:rPrChange w:id="71" w:author="Williams, Robyn Joy" w:date="2017-09-08T14:48:00Z">
            <w:rPr>
              <w:spacing w:val="-1"/>
            </w:rPr>
          </w:rPrChange>
        </w:rPr>
        <w:t>SGI</w:t>
      </w:r>
      <w:r w:rsidRPr="00EE6969">
        <w:rPr>
          <w:rFonts w:ascii="Times New Roman" w:hAnsi="Times New Roman" w:cs="Times New Roman"/>
          <w:spacing w:val="-4"/>
          <w:rPrChange w:id="72" w:author="Williams, Robyn Joy" w:date="2017-09-08T14:48:00Z">
            <w:rPr>
              <w:spacing w:val="-4"/>
            </w:rPr>
          </w:rPrChange>
        </w:rPr>
        <w:t xml:space="preserve"> </w:t>
      </w:r>
      <w:r w:rsidRPr="00EE6969">
        <w:rPr>
          <w:rFonts w:ascii="Times New Roman" w:hAnsi="Times New Roman" w:cs="Times New Roman"/>
          <w:spacing w:val="-1"/>
          <w:rPrChange w:id="73" w:author="Williams, Robyn Joy" w:date="2017-09-08T14:48:00Z">
            <w:rPr>
              <w:spacing w:val="-1"/>
            </w:rPr>
          </w:rPrChange>
        </w:rPr>
        <w:t>and/or</w:t>
      </w:r>
      <w:r w:rsidRPr="00EE6969">
        <w:rPr>
          <w:rFonts w:ascii="Times New Roman" w:hAnsi="Times New Roman" w:cs="Times New Roman"/>
          <w:rPrChange w:id="74" w:author="Williams, Robyn Joy" w:date="2017-09-08T14:48:00Z">
            <w:rPr/>
          </w:rPrChange>
        </w:rPr>
        <w:t xml:space="preserve"> </w:t>
      </w:r>
      <w:r w:rsidRPr="00EE6969">
        <w:rPr>
          <w:rFonts w:ascii="Times New Roman" w:hAnsi="Times New Roman" w:cs="Times New Roman"/>
          <w:spacing w:val="-1"/>
          <w:rPrChange w:id="75" w:author="Williams, Robyn Joy" w:date="2017-09-08T14:48:00Z">
            <w:rPr>
              <w:spacing w:val="-1"/>
            </w:rPr>
          </w:rPrChange>
        </w:rPr>
        <w:t>Provider,</w:t>
      </w:r>
      <w:r w:rsidRPr="00EE6969">
        <w:rPr>
          <w:rFonts w:ascii="Times New Roman" w:hAnsi="Times New Roman" w:cs="Times New Roman"/>
          <w:spacing w:val="65"/>
          <w:rPrChange w:id="76" w:author="Williams, Robyn Joy" w:date="2017-09-08T14:48:00Z">
            <w:rPr>
              <w:spacing w:val="65"/>
            </w:rPr>
          </w:rPrChange>
        </w:rPr>
        <w:t xml:space="preserve"> </w:t>
      </w:r>
      <w:r w:rsidRPr="00EE6969">
        <w:rPr>
          <w:rFonts w:ascii="Times New Roman" w:hAnsi="Times New Roman" w:cs="Times New Roman"/>
          <w:spacing w:val="-1"/>
          <w:rPrChange w:id="77" w:author="Williams, Robyn Joy" w:date="2017-09-08T14:48:00Z">
            <w:rPr>
              <w:spacing w:val="-1"/>
            </w:rPr>
          </w:rPrChange>
        </w:rPr>
        <w:t>except</w:t>
      </w:r>
      <w:r w:rsidRPr="00EE6969">
        <w:rPr>
          <w:rFonts w:ascii="Times New Roman" w:hAnsi="Times New Roman" w:cs="Times New Roman"/>
          <w:spacing w:val="1"/>
          <w:rPrChange w:id="78" w:author="Williams, Robyn Joy" w:date="2017-09-08T14:48:00Z">
            <w:rPr>
              <w:spacing w:val="1"/>
            </w:rPr>
          </w:rPrChange>
        </w:rPr>
        <w:t xml:space="preserve"> </w:t>
      </w:r>
      <w:r w:rsidRPr="00EE6969">
        <w:rPr>
          <w:rFonts w:ascii="Times New Roman" w:hAnsi="Times New Roman" w:cs="Times New Roman"/>
          <w:spacing w:val="-1"/>
          <w:rPrChange w:id="79" w:author="Williams, Robyn Joy" w:date="2017-09-08T14:48:00Z">
            <w:rPr>
              <w:spacing w:val="-1"/>
            </w:rPr>
          </w:rPrChange>
        </w:rPr>
        <w:t>as</w:t>
      </w:r>
      <w:r w:rsidRPr="00EE6969">
        <w:rPr>
          <w:rFonts w:ascii="Times New Roman" w:hAnsi="Times New Roman" w:cs="Times New Roman"/>
          <w:rPrChange w:id="80" w:author="Williams, Robyn Joy" w:date="2017-09-08T14:48:00Z">
            <w:rPr/>
          </w:rPrChange>
        </w:rPr>
        <w:t xml:space="preserve"> </w:t>
      </w:r>
      <w:r w:rsidRPr="00EE6969">
        <w:rPr>
          <w:rFonts w:ascii="Times New Roman" w:hAnsi="Times New Roman" w:cs="Times New Roman"/>
          <w:spacing w:val="-2"/>
          <w:rPrChange w:id="81" w:author="Williams, Robyn Joy" w:date="2017-09-08T14:48:00Z">
            <w:rPr>
              <w:spacing w:val="-2"/>
            </w:rPr>
          </w:rPrChange>
        </w:rPr>
        <w:t xml:space="preserve">may </w:t>
      </w:r>
      <w:r w:rsidRPr="00EE6969">
        <w:rPr>
          <w:rFonts w:ascii="Times New Roman" w:hAnsi="Times New Roman" w:cs="Times New Roman"/>
          <w:rPrChange w:id="82" w:author="Williams, Robyn Joy" w:date="2017-09-08T14:48:00Z">
            <w:rPr/>
          </w:rPrChange>
        </w:rPr>
        <w:t xml:space="preserve">be </w:t>
      </w:r>
      <w:r w:rsidRPr="00EE6969">
        <w:rPr>
          <w:rFonts w:ascii="Times New Roman" w:hAnsi="Times New Roman" w:cs="Times New Roman"/>
          <w:spacing w:val="-1"/>
          <w:rPrChange w:id="83" w:author="Williams, Robyn Joy" w:date="2017-09-08T14:48:00Z">
            <w:rPr>
              <w:spacing w:val="-1"/>
            </w:rPr>
          </w:rPrChange>
        </w:rPr>
        <w:t>limited</w:t>
      </w:r>
      <w:r w:rsidRPr="00EE6969">
        <w:rPr>
          <w:rFonts w:ascii="Times New Roman" w:hAnsi="Times New Roman" w:cs="Times New Roman"/>
          <w:rPrChange w:id="84" w:author="Williams, Robyn Joy" w:date="2017-09-08T14:48:00Z">
            <w:rPr/>
          </w:rPrChange>
        </w:rPr>
        <w:t xml:space="preserve"> </w:t>
      </w:r>
      <w:r w:rsidRPr="00EE6969">
        <w:rPr>
          <w:rFonts w:ascii="Times New Roman" w:hAnsi="Times New Roman" w:cs="Times New Roman"/>
          <w:spacing w:val="-1"/>
          <w:rPrChange w:id="85" w:author="Williams, Robyn Joy" w:date="2017-09-08T14:48:00Z">
            <w:rPr>
              <w:spacing w:val="-1"/>
            </w:rPr>
          </w:rPrChange>
        </w:rPr>
        <w:t>by</w:t>
      </w:r>
      <w:r w:rsidRPr="00EE6969">
        <w:rPr>
          <w:rFonts w:ascii="Times New Roman" w:hAnsi="Times New Roman" w:cs="Times New Roman"/>
          <w:spacing w:val="-3"/>
          <w:rPrChange w:id="86" w:author="Williams, Robyn Joy" w:date="2017-09-08T14:48:00Z">
            <w:rPr>
              <w:spacing w:val="-3"/>
            </w:rPr>
          </w:rPrChange>
        </w:rPr>
        <w:t xml:space="preserve"> </w:t>
      </w:r>
      <w:r w:rsidRPr="00EE6969">
        <w:rPr>
          <w:rFonts w:ascii="Times New Roman" w:hAnsi="Times New Roman" w:cs="Times New Roman"/>
          <w:rPrChange w:id="87" w:author="Williams, Robyn Joy" w:date="2017-09-08T14:48:00Z">
            <w:rPr/>
          </w:rPrChange>
        </w:rPr>
        <w:t>any</w:t>
      </w:r>
      <w:r w:rsidRPr="00EE6969">
        <w:rPr>
          <w:rFonts w:ascii="Times New Roman" w:hAnsi="Times New Roman" w:cs="Times New Roman"/>
          <w:spacing w:val="-2"/>
          <w:rPrChange w:id="88" w:author="Williams, Robyn Joy" w:date="2017-09-08T14:48:00Z">
            <w:rPr>
              <w:spacing w:val="-2"/>
            </w:rPr>
          </w:rPrChange>
        </w:rPr>
        <w:t xml:space="preserve"> </w:t>
      </w:r>
      <w:r w:rsidRPr="00EE6969">
        <w:rPr>
          <w:rFonts w:ascii="Times New Roman" w:hAnsi="Times New Roman" w:cs="Times New Roman"/>
          <w:rPrChange w:id="89" w:author="Williams, Robyn Joy" w:date="2017-09-08T14:48:00Z">
            <w:rPr/>
          </w:rPrChange>
        </w:rPr>
        <w:t xml:space="preserve">law or </w:t>
      </w:r>
      <w:r w:rsidRPr="00EE6969">
        <w:rPr>
          <w:rFonts w:ascii="Times New Roman" w:hAnsi="Times New Roman" w:cs="Times New Roman"/>
          <w:spacing w:val="-1"/>
          <w:rPrChange w:id="90" w:author="Williams, Robyn Joy" w:date="2017-09-08T14:48:00Z">
            <w:rPr>
              <w:spacing w:val="-1"/>
            </w:rPr>
          </w:rPrChange>
        </w:rPr>
        <w:t>regulation</w:t>
      </w:r>
      <w:r w:rsidRPr="00EE6969">
        <w:rPr>
          <w:rFonts w:ascii="Times New Roman" w:hAnsi="Times New Roman" w:cs="Times New Roman"/>
          <w:rPrChange w:id="91" w:author="Williams, Robyn Joy" w:date="2017-09-08T14:48:00Z">
            <w:rPr/>
          </w:rPrChange>
        </w:rPr>
        <w:t xml:space="preserve"> </w:t>
      </w:r>
      <w:r w:rsidRPr="00EE6969">
        <w:rPr>
          <w:rFonts w:ascii="Times New Roman" w:hAnsi="Times New Roman" w:cs="Times New Roman"/>
          <w:spacing w:val="-1"/>
          <w:rPrChange w:id="92" w:author="Williams, Robyn Joy" w:date="2017-09-08T14:48:00Z">
            <w:rPr>
              <w:spacing w:val="-1"/>
            </w:rPr>
          </w:rPrChange>
        </w:rPr>
        <w:t>governing</w:t>
      </w:r>
      <w:r w:rsidRPr="00EE6969">
        <w:rPr>
          <w:rFonts w:ascii="Times New Roman" w:hAnsi="Times New Roman" w:cs="Times New Roman"/>
          <w:spacing w:val="-3"/>
          <w:rPrChange w:id="93" w:author="Williams, Robyn Joy" w:date="2017-09-08T14:48:00Z">
            <w:rPr>
              <w:spacing w:val="-3"/>
            </w:rPr>
          </w:rPrChange>
        </w:rPr>
        <w:t xml:space="preserve"> </w:t>
      </w:r>
      <w:r w:rsidRPr="00EE6969">
        <w:rPr>
          <w:rFonts w:ascii="Times New Roman" w:hAnsi="Times New Roman" w:cs="Times New Roman"/>
          <w:spacing w:val="-1"/>
          <w:rPrChange w:id="94" w:author="Williams, Robyn Joy" w:date="2017-09-08T14:48:00Z">
            <w:rPr>
              <w:spacing w:val="-1"/>
            </w:rPr>
          </w:rPrChange>
        </w:rPr>
        <w:t>Recipient.</w:t>
      </w:r>
      <w:ins w:id="95" w:author="Williams, Robyn Joy" w:date="2017-09-08T15:16:00Z">
        <w:r w:rsidR="00C55C18">
          <w:rPr>
            <w:rFonts w:ascii="Times New Roman" w:hAnsi="Times New Roman" w:cs="Times New Roman"/>
            <w:spacing w:val="-1"/>
          </w:rPr>
          <w:t xml:space="preserve"> </w:t>
        </w:r>
        <w:r w:rsidR="00C55C18">
          <w:rPr>
            <w:rFonts w:ascii="Times New Roman" w:hAnsi="Times New Roman" w:cs="Times New Roman"/>
            <w:bCs/>
          </w:rPr>
          <w:t>Recipient</w:t>
        </w:r>
        <w:r w:rsidR="00C55C18" w:rsidRPr="00A839C9">
          <w:rPr>
            <w:rFonts w:ascii="Times New Roman" w:hAnsi="Times New Roman" w:cs="Times New Roman"/>
            <w:bCs/>
          </w:rPr>
          <w:t>’s</w:t>
        </w:r>
        <w:r w:rsidR="00C55C18" w:rsidRPr="00A839C9">
          <w:rPr>
            <w:rFonts w:ascii="Times New Roman" w:hAnsi="Times New Roman" w:cs="Times New Roman"/>
          </w:rPr>
          <w:t xml:space="preserve"> obligation to hold </w:t>
        </w:r>
      </w:ins>
      <w:ins w:id="96" w:author="Williams, Robyn Joy" w:date="2017-09-08T15:27:00Z">
        <w:r w:rsidR="006B408E">
          <w:rPr>
            <w:rFonts w:ascii="Times New Roman" w:hAnsi="Times New Roman" w:cs="Times New Roman"/>
          </w:rPr>
          <w:t xml:space="preserve">SGI and/or </w:t>
        </w:r>
      </w:ins>
      <w:ins w:id="97" w:author="Williams, Robyn Joy" w:date="2017-09-08T15:16:00Z">
        <w:r w:rsidR="00C55C18">
          <w:rPr>
            <w:rFonts w:ascii="Times New Roman" w:hAnsi="Times New Roman" w:cs="Times New Roman"/>
            <w:bCs/>
          </w:rPr>
          <w:t>Provider</w:t>
        </w:r>
        <w:r w:rsidR="00C55C18" w:rsidRPr="00A839C9">
          <w:rPr>
            <w:rFonts w:ascii="Times New Roman" w:hAnsi="Times New Roman" w:cs="Times New Roman"/>
          </w:rPr>
          <w:t xml:space="preserve"> harmless shall be limited in substance by statutes designed to protect and limit the exposure and liability of </w:t>
        </w:r>
        <w:r w:rsidR="00C55C18">
          <w:rPr>
            <w:rFonts w:ascii="Times New Roman" w:hAnsi="Times New Roman" w:cs="Times New Roman"/>
            <w:bCs/>
          </w:rPr>
          <w:t>Recipient</w:t>
        </w:r>
        <w:r w:rsidR="00C55C18" w:rsidRPr="00A839C9">
          <w:rPr>
            <w:rFonts w:ascii="Times New Roman" w:hAnsi="Times New Roman" w:cs="Times New Roman"/>
          </w:rPr>
          <w:t xml:space="preserve"> as an instrumentality of the State of Indiana (e.g., actions and conditions as to which </w:t>
        </w:r>
        <w:r w:rsidR="00C55C18" w:rsidRPr="00A839C9">
          <w:rPr>
            <w:rFonts w:ascii="Times New Roman" w:hAnsi="Times New Roman" w:cs="Times New Roman"/>
            <w:bCs/>
          </w:rPr>
          <w:t>Institution</w:t>
        </w:r>
        <w:r w:rsidR="00C55C18" w:rsidRPr="00A839C9">
          <w:rPr>
            <w:rFonts w:ascii="Times New Roman" w:hAnsi="Times New Roman" w:cs="Times New Roman"/>
          </w:rPr>
          <w:t xml:space="preserve"> is immunized by the Indiana Medical Malpractice Act, the Indiana Tort Claims Act, dollar limits stated in such Acts, exemption from punitive damages, and the continued ability to defeat a claim by reason of contributory negligence or fault of the claimant), so that </w:t>
        </w:r>
        <w:r w:rsidR="00C55C18">
          <w:rPr>
            <w:rFonts w:ascii="Times New Roman" w:hAnsi="Times New Roman" w:cs="Times New Roman"/>
            <w:bCs/>
          </w:rPr>
          <w:t>Recipient</w:t>
        </w:r>
        <w:r w:rsidR="00C55C18" w:rsidRPr="00A839C9">
          <w:rPr>
            <w:rFonts w:ascii="Times New Roman" w:hAnsi="Times New Roman" w:cs="Times New Roman"/>
            <w:bCs/>
          </w:rPr>
          <w:t>’s</w:t>
        </w:r>
        <w:r w:rsidR="00C55C18" w:rsidRPr="00A839C9">
          <w:rPr>
            <w:rFonts w:ascii="Times New Roman" w:hAnsi="Times New Roman" w:cs="Times New Roman"/>
          </w:rPr>
          <w:t xml:space="preserve"> liability to defend, indemnify and hold harmless shall not exceed what might have been its liability to claimant if sued directly by claimant and all appropriate defenses had been raised by </w:t>
        </w:r>
        <w:r w:rsidR="00C55C18" w:rsidRPr="00A839C9">
          <w:rPr>
            <w:rFonts w:ascii="Times New Roman" w:hAnsi="Times New Roman" w:cs="Times New Roman"/>
            <w:bCs/>
          </w:rPr>
          <w:t>Recipient</w:t>
        </w:r>
        <w:r w:rsidR="00C55C18" w:rsidRPr="00A839C9">
          <w:rPr>
            <w:rFonts w:ascii="Times New Roman" w:hAnsi="Times New Roman" w:cs="Times New Roman"/>
          </w:rPr>
          <w:t>.</w:t>
        </w:r>
      </w:ins>
      <w:ins w:id="98" w:author="Williams, Robyn Joy" w:date="2017-09-08T14:48:00Z">
        <w:r w:rsidR="00EE6969" w:rsidRPr="00EE6969">
          <w:rPr>
            <w:rFonts w:ascii="Times New Roman" w:hAnsi="Times New Roman" w:cs="Times New Roman"/>
            <w:spacing w:val="-1"/>
            <w:rPrChange w:id="99" w:author="Williams, Robyn Joy" w:date="2017-09-08T14:48:00Z">
              <w:rPr>
                <w:spacing w:val="-1"/>
              </w:rPr>
            </w:rPrChange>
          </w:rPr>
          <w:t xml:space="preserve"> </w:t>
        </w:r>
      </w:ins>
    </w:p>
    <w:p w14:paraId="3A54F644" w14:textId="77777777" w:rsidR="006B408E" w:rsidRDefault="006B408E">
      <w:pPr>
        <w:jc w:val="both"/>
        <w:rPr>
          <w:rFonts w:ascii="Times New Roman" w:eastAsia="Times New Roman" w:hAnsi="Times New Roman"/>
        </w:rPr>
        <w:pPrChange w:id="100" w:author="Williams, Robyn Joy" w:date="2017-09-08T15:17:00Z">
          <w:pPr>
            <w:ind w:left="720"/>
            <w:jc w:val="both"/>
          </w:pPr>
        </w:pPrChange>
      </w:pPr>
      <w:bookmarkStart w:id="101" w:name="OLE_LINK12"/>
      <w:bookmarkStart w:id="102" w:name="OLE_LINK13"/>
    </w:p>
    <w:p w14:paraId="06258078" w14:textId="29C6AED8" w:rsidR="006B408E" w:rsidRPr="006B408E" w:rsidRDefault="006B408E">
      <w:pPr>
        <w:jc w:val="both"/>
        <w:rPr>
          <w:ins w:id="103" w:author="Williams, Robyn Joy" w:date="2017-09-08T15:17:00Z"/>
          <w:rFonts w:ascii="Times New Roman" w:hAnsi="Times New Roman" w:cs="Times New Roman"/>
          <w:rPrChange w:id="104" w:author="Williams, Robyn Joy" w:date="2017-09-08T15:17:00Z">
            <w:rPr>
              <w:ins w:id="105" w:author="Williams, Robyn Joy" w:date="2017-09-08T15:17:00Z"/>
            </w:rPr>
          </w:rPrChange>
        </w:rPr>
        <w:pPrChange w:id="106" w:author="Williams, Robyn Joy" w:date="2017-09-08T15:17:00Z">
          <w:pPr>
            <w:ind w:left="720"/>
            <w:jc w:val="both"/>
          </w:pPr>
        </w:pPrChange>
      </w:pPr>
      <w:ins w:id="107" w:author="Williams, Robyn Joy" w:date="2017-09-08T15:19:00Z">
        <w:r>
          <w:rPr>
            <w:rFonts w:ascii="Times New Roman" w:hAnsi="Times New Roman" w:cs="Times New Roman"/>
            <w:bCs/>
          </w:rPr>
          <w:t xml:space="preserve">SGI and/or </w:t>
        </w:r>
      </w:ins>
      <w:ins w:id="108" w:author="Williams, Robyn Joy" w:date="2017-09-08T15:17:00Z">
        <w:r w:rsidRPr="006B408E">
          <w:rPr>
            <w:rFonts w:ascii="Times New Roman" w:hAnsi="Times New Roman" w:cs="Times New Roman"/>
            <w:bCs/>
          </w:rPr>
          <w:t>Provider</w:t>
        </w:r>
        <w:r w:rsidRPr="006B408E">
          <w:rPr>
            <w:rFonts w:ascii="Times New Roman" w:hAnsi="Times New Roman" w:cs="Times New Roman"/>
            <w:rPrChange w:id="109" w:author="Williams, Robyn Joy" w:date="2017-09-08T15:17:00Z">
              <w:rPr/>
            </w:rPrChange>
          </w:rPr>
          <w:t xml:space="preserve"> will defend, </w:t>
        </w:r>
        <w:r w:rsidRPr="006B408E">
          <w:rPr>
            <w:rFonts w:ascii="Times New Roman" w:hAnsi="Times New Roman" w:cs="Times New Roman"/>
          </w:rPr>
          <w:t xml:space="preserve">indemnify and hold harmless Recipient </w:t>
        </w:r>
        <w:r w:rsidRPr="006B408E">
          <w:rPr>
            <w:rFonts w:ascii="Times New Roman" w:hAnsi="Times New Roman" w:cs="Times New Roman"/>
            <w:rPrChange w:id="110" w:author="Williams, Robyn Joy" w:date="2017-09-08T15:17:00Z">
              <w:rPr/>
            </w:rPrChange>
          </w:rPr>
          <w:t>(“</w:t>
        </w:r>
        <w:r w:rsidRPr="006B408E">
          <w:rPr>
            <w:rFonts w:ascii="Times New Roman" w:hAnsi="Times New Roman" w:cs="Times New Roman"/>
            <w:bCs/>
            <w:rPrChange w:id="111" w:author="Williams, Robyn Joy" w:date="2017-09-08T15:17:00Z">
              <w:rPr>
                <w:bCs/>
              </w:rPr>
            </w:rPrChange>
          </w:rPr>
          <w:t>Institution</w:t>
        </w:r>
        <w:r w:rsidRPr="006B408E">
          <w:rPr>
            <w:rFonts w:ascii="Times New Roman" w:hAnsi="Times New Roman" w:cs="Times New Roman"/>
            <w:rPrChange w:id="112" w:author="Williams, Robyn Joy" w:date="2017-09-08T15:17:00Z">
              <w:rPr/>
            </w:rPrChange>
          </w:rPr>
          <w:t>”), its affiliated hospitals and institutes, and their trustees, officers, employees, agents, and third parties acting on its/their behalf or with its/their authorization (hereafter collectively referred to as “Indemnitees”) from any and all suits, actions, claims, demands, judgments, costs or liabilities, including attorney</w:t>
        </w:r>
      </w:ins>
      <w:ins w:id="113" w:author="Williams, Robyn Joy" w:date="2017-09-08T15:19:00Z">
        <w:r>
          <w:rPr>
            <w:rFonts w:ascii="Times New Roman" w:hAnsi="Times New Roman" w:cs="Times New Roman"/>
          </w:rPr>
          <w:t>’</w:t>
        </w:r>
      </w:ins>
      <w:ins w:id="114" w:author="Williams, Robyn Joy" w:date="2017-09-08T15:17:00Z">
        <w:r w:rsidRPr="006B408E">
          <w:rPr>
            <w:rFonts w:ascii="Times New Roman" w:hAnsi="Times New Roman" w:cs="Times New Roman"/>
            <w:rPrChange w:id="115" w:author="Williams, Robyn Joy" w:date="2017-09-08T15:17:00Z">
              <w:rPr/>
            </w:rPrChange>
          </w:rPr>
          <w:t xml:space="preserve">s fees and court costs at the trial </w:t>
        </w:r>
        <w:r w:rsidRPr="006B408E">
          <w:rPr>
            <w:rFonts w:ascii="Times New Roman" w:hAnsi="Times New Roman" w:cs="Times New Roman"/>
          </w:rPr>
          <w:t xml:space="preserve">and appellate levels, for </w:t>
        </w:r>
      </w:ins>
      <w:ins w:id="116" w:author="Williams, Robyn Joy" w:date="2017-09-08T15:19:00Z">
        <w:r>
          <w:rPr>
            <w:rFonts w:ascii="Times New Roman" w:hAnsi="Times New Roman" w:cs="Times New Roman"/>
          </w:rPr>
          <w:t xml:space="preserve">SGI and/or </w:t>
        </w:r>
      </w:ins>
      <w:ins w:id="117" w:author="Williams, Robyn Joy" w:date="2017-09-08T15:17:00Z">
        <w:r w:rsidRPr="006B408E">
          <w:rPr>
            <w:rFonts w:ascii="Times New Roman" w:hAnsi="Times New Roman" w:cs="Times New Roman"/>
          </w:rPr>
          <w:t>Provide</w:t>
        </w:r>
        <w:r w:rsidRPr="006B408E">
          <w:rPr>
            <w:rFonts w:ascii="Times New Roman" w:hAnsi="Times New Roman" w:cs="Times New Roman"/>
            <w:rPrChange w:id="118" w:author="Williams, Robyn Joy" w:date="2017-09-08T15:17:00Z">
              <w:rPr/>
            </w:rPrChange>
          </w:rPr>
          <w:t>r’s use of the data, results, or materials, including any products or tangible items developed or made theref</w:t>
        </w:r>
        <w:r w:rsidRPr="006B408E">
          <w:rPr>
            <w:rFonts w:ascii="Times New Roman" w:hAnsi="Times New Roman" w:cs="Times New Roman"/>
          </w:rPr>
          <w:t>rom, received from the Recipient</w:t>
        </w:r>
        <w:r w:rsidRPr="006B408E">
          <w:rPr>
            <w:rFonts w:ascii="Times New Roman" w:hAnsi="Times New Roman" w:cs="Times New Roman"/>
            <w:rPrChange w:id="119" w:author="Williams, Robyn Joy" w:date="2017-09-08T15:17:00Z">
              <w:rPr/>
            </w:rPrChange>
          </w:rPr>
          <w:t xml:space="preserve"> Investigator or </w:t>
        </w:r>
      </w:ins>
      <w:bookmarkEnd w:id="101"/>
      <w:bookmarkEnd w:id="102"/>
      <w:ins w:id="120" w:author="Williams, Robyn Joy" w:date="2017-09-08T15:18:00Z">
        <w:r>
          <w:rPr>
            <w:rFonts w:ascii="Times New Roman" w:hAnsi="Times New Roman" w:cs="Times New Roman"/>
          </w:rPr>
          <w:t>Recipient</w:t>
        </w:r>
      </w:ins>
      <w:ins w:id="121" w:author="Williams, Robyn Joy" w:date="2017-09-08T15:17:00Z">
        <w:r w:rsidRPr="006B408E">
          <w:rPr>
            <w:rFonts w:ascii="Times New Roman" w:hAnsi="Times New Roman" w:cs="Times New Roman"/>
            <w:rPrChange w:id="122" w:author="Williams, Robyn Joy" w:date="2017-09-08T15:17:00Z">
              <w:rPr/>
            </w:rPrChange>
          </w:rPr>
          <w:t xml:space="preserve">. </w:t>
        </w:r>
      </w:ins>
    </w:p>
    <w:p w14:paraId="7B238F18" w14:textId="77777777" w:rsidR="006B408E" w:rsidRDefault="006B408E">
      <w:pPr>
        <w:pStyle w:val="BodyText"/>
        <w:spacing w:before="58"/>
        <w:ind w:right="113"/>
      </w:pPr>
    </w:p>
    <w:p w14:paraId="33A58DF1" w14:textId="77777777" w:rsidR="00D7303B" w:rsidRDefault="00D7303B">
      <w:pPr>
        <w:spacing w:before="9"/>
        <w:rPr>
          <w:rFonts w:ascii="Times New Roman" w:eastAsia="Times New Roman" w:hAnsi="Times New Roman" w:cs="Times New Roman"/>
          <w:sz w:val="20"/>
          <w:szCs w:val="20"/>
        </w:rPr>
      </w:pPr>
    </w:p>
    <w:p w14:paraId="7143370E" w14:textId="6B931ECA" w:rsidR="00D7303B" w:rsidRDefault="00E9465D">
      <w:pPr>
        <w:pStyle w:val="BodyText"/>
        <w:numPr>
          <w:ilvl w:val="0"/>
          <w:numId w:val="1"/>
        </w:numPr>
        <w:tabs>
          <w:tab w:val="left" w:pos="821"/>
          <w:tab w:val="left" w:pos="7476"/>
        </w:tabs>
        <w:ind w:right="113" w:firstLine="0"/>
      </w:pPr>
      <w:r>
        <w:rPr>
          <w:spacing w:val="-1"/>
        </w:rPr>
        <w:t>This</w:t>
      </w:r>
      <w:r>
        <w:t xml:space="preserve"> </w:t>
      </w:r>
      <w:r>
        <w:rPr>
          <w:spacing w:val="-1"/>
        </w:rPr>
        <w:t>Agreement</w:t>
      </w:r>
      <w:r>
        <w:rPr>
          <w:spacing w:val="1"/>
        </w:rPr>
        <w:t xml:space="preserve"> </w:t>
      </w:r>
      <w:r>
        <w:rPr>
          <w:spacing w:val="-1"/>
        </w:rPr>
        <w:t>represents</w:t>
      </w:r>
      <w:r>
        <w:rPr>
          <w:spacing w:val="-2"/>
        </w:rPr>
        <w:t xml:space="preserve"> </w:t>
      </w:r>
      <w:r>
        <w:t xml:space="preserve">the </w:t>
      </w:r>
      <w:r>
        <w:rPr>
          <w:spacing w:val="-1"/>
        </w:rPr>
        <w:t>entire</w:t>
      </w:r>
      <w:r>
        <w:rPr>
          <w:spacing w:val="-2"/>
        </w:rPr>
        <w:t xml:space="preserve"> </w:t>
      </w:r>
      <w:r>
        <w:rPr>
          <w:spacing w:val="-1"/>
        </w:rPr>
        <w:t>understanding</w:t>
      </w:r>
      <w:r>
        <w:rPr>
          <w:spacing w:val="-3"/>
        </w:rPr>
        <w:t xml:space="preserve"> </w:t>
      </w:r>
      <w:r>
        <w:rPr>
          <w:spacing w:val="-1"/>
        </w:rPr>
        <w:t>between</w:t>
      </w:r>
      <w:r>
        <w:t xml:space="preserve"> </w:t>
      </w:r>
      <w:r>
        <w:rPr>
          <w:spacing w:val="-1"/>
        </w:rPr>
        <w:t>the</w:t>
      </w:r>
      <w:r>
        <w:t xml:space="preserve"> </w:t>
      </w:r>
      <w:r>
        <w:rPr>
          <w:spacing w:val="-1"/>
        </w:rPr>
        <w:t>parties</w:t>
      </w:r>
      <w:r>
        <w:t xml:space="preserve"> </w:t>
      </w:r>
      <w:r>
        <w:rPr>
          <w:spacing w:val="-1"/>
        </w:rPr>
        <w:t>with</w:t>
      </w:r>
      <w:r>
        <w:rPr>
          <w:spacing w:val="-3"/>
        </w:rPr>
        <w:t xml:space="preserve"> </w:t>
      </w:r>
      <w:r>
        <w:rPr>
          <w:spacing w:val="-1"/>
        </w:rPr>
        <w:t>respect</w:t>
      </w:r>
      <w:r>
        <w:rPr>
          <w:spacing w:val="1"/>
        </w:rPr>
        <w:t xml:space="preserve"> </w:t>
      </w:r>
      <w:r>
        <w:rPr>
          <w:spacing w:val="-1"/>
        </w:rPr>
        <w:t>to</w:t>
      </w:r>
      <w:r>
        <w:t xml:space="preserve"> </w:t>
      </w:r>
      <w:r>
        <w:rPr>
          <w:spacing w:val="-1"/>
        </w:rPr>
        <w:t>its</w:t>
      </w:r>
      <w:r>
        <w:t xml:space="preserve"> </w:t>
      </w:r>
      <w:r>
        <w:rPr>
          <w:spacing w:val="-1"/>
        </w:rPr>
        <w:t>subject</w:t>
      </w:r>
      <w:r>
        <w:rPr>
          <w:spacing w:val="-2"/>
        </w:rPr>
        <w:t xml:space="preserve"> </w:t>
      </w:r>
      <w:r>
        <w:rPr>
          <w:spacing w:val="-1"/>
        </w:rPr>
        <w:t>matter</w:t>
      </w:r>
      <w:r>
        <w:rPr>
          <w:spacing w:val="65"/>
        </w:rPr>
        <w:t xml:space="preserve"> </w:t>
      </w:r>
      <w:r>
        <w:t xml:space="preserve">and </w:t>
      </w:r>
      <w:r>
        <w:rPr>
          <w:spacing w:val="-2"/>
        </w:rPr>
        <w:t xml:space="preserve">may </w:t>
      </w:r>
      <w:r>
        <w:t>only</w:t>
      </w:r>
      <w:r>
        <w:rPr>
          <w:spacing w:val="-3"/>
        </w:rPr>
        <w:t xml:space="preserve"> </w:t>
      </w:r>
      <w:r>
        <w:t xml:space="preserve">be </w:t>
      </w:r>
      <w:r>
        <w:rPr>
          <w:spacing w:val="-1"/>
        </w:rPr>
        <w:t>changed</w:t>
      </w:r>
      <w:r>
        <w:t xml:space="preserve"> </w:t>
      </w:r>
      <w:r>
        <w:rPr>
          <w:spacing w:val="-1"/>
        </w:rPr>
        <w:t>in</w:t>
      </w:r>
      <w:del w:id="123" w:author="Williams, Robyn Joy" w:date="2017-09-08T14:45:00Z">
        <w:r w:rsidDel="00EE6969">
          <w:delText xml:space="preserve"> a</w:delText>
        </w:r>
      </w:del>
      <w:r>
        <w:t xml:space="preserve"> </w:t>
      </w:r>
      <w:r>
        <w:rPr>
          <w:spacing w:val="-1"/>
        </w:rPr>
        <w:t>writing</w:t>
      </w:r>
      <w:r>
        <w:rPr>
          <w:spacing w:val="-3"/>
        </w:rPr>
        <w:t xml:space="preserve"> </w:t>
      </w:r>
      <w:ins w:id="124" w:author="Williams, Robyn Joy" w:date="2017-09-08T14:45:00Z">
        <w:r w:rsidR="00EE6969">
          <w:rPr>
            <w:spacing w:val="-3"/>
          </w:rPr>
          <w:t xml:space="preserve">and </w:t>
        </w:r>
      </w:ins>
      <w:r>
        <w:rPr>
          <w:spacing w:val="-1"/>
        </w:rPr>
        <w:t>signed</w:t>
      </w:r>
      <w:r>
        <w:t xml:space="preserve"> by</w:t>
      </w:r>
      <w:r>
        <w:rPr>
          <w:spacing w:val="-2"/>
        </w:rPr>
        <w:t xml:space="preserve"> </w:t>
      </w:r>
      <w:r>
        <w:t>both</w:t>
      </w:r>
      <w:r>
        <w:rPr>
          <w:spacing w:val="-3"/>
        </w:rPr>
        <w:t xml:space="preserve"> </w:t>
      </w:r>
      <w:r>
        <w:rPr>
          <w:spacing w:val="-1"/>
        </w:rPr>
        <w:t>parties.</w:t>
      </w:r>
      <w:r>
        <w:rPr>
          <w:spacing w:val="53"/>
        </w:rPr>
        <w:t xml:space="preserve"> </w:t>
      </w:r>
      <w:r>
        <w:t xml:space="preserve">This </w:t>
      </w:r>
      <w:r>
        <w:rPr>
          <w:spacing w:val="-1"/>
        </w:rPr>
        <w:t>Agreement</w:t>
      </w:r>
      <w:r>
        <w:rPr>
          <w:spacing w:val="1"/>
        </w:rPr>
        <w:t xml:space="preserve"> </w:t>
      </w:r>
      <w:r>
        <w:rPr>
          <w:spacing w:val="-1"/>
        </w:rPr>
        <w:t>is</w:t>
      </w:r>
      <w:r>
        <w:rPr>
          <w:spacing w:val="-2"/>
        </w:rPr>
        <w:t xml:space="preserve"> </w:t>
      </w:r>
      <w:r>
        <w:t>not</w:t>
      </w:r>
      <w:r>
        <w:rPr>
          <w:spacing w:val="1"/>
        </w:rPr>
        <w:t xml:space="preserve"> </w:t>
      </w:r>
      <w:r>
        <w:rPr>
          <w:spacing w:val="-1"/>
        </w:rPr>
        <w:t>assignable</w:t>
      </w:r>
      <w:r>
        <w:t xml:space="preserve"> by</w:t>
      </w:r>
      <w:r>
        <w:rPr>
          <w:spacing w:val="-2"/>
        </w:rPr>
        <w:t xml:space="preserve"> </w:t>
      </w:r>
      <w:r>
        <w:rPr>
          <w:spacing w:val="-1"/>
        </w:rPr>
        <w:t>Recipient;</w:t>
      </w:r>
      <w:r>
        <w:rPr>
          <w:spacing w:val="3"/>
        </w:rPr>
        <w:t xml:space="preserve"> </w:t>
      </w:r>
      <w:r>
        <w:rPr>
          <w:spacing w:val="-1"/>
        </w:rPr>
        <w:t>SGI</w:t>
      </w:r>
      <w:r>
        <w:rPr>
          <w:spacing w:val="59"/>
        </w:rPr>
        <w:t xml:space="preserve"> </w:t>
      </w:r>
      <w:r>
        <w:rPr>
          <w:spacing w:val="-1"/>
        </w:rPr>
        <w:t>may</w:t>
      </w:r>
      <w:r>
        <w:rPr>
          <w:spacing w:val="-3"/>
        </w:rPr>
        <w:t xml:space="preserve"> </w:t>
      </w:r>
      <w:r>
        <w:t>freely</w:t>
      </w:r>
      <w:r>
        <w:rPr>
          <w:spacing w:val="-3"/>
        </w:rPr>
        <w:t xml:space="preserve"> </w:t>
      </w:r>
      <w:r>
        <w:rPr>
          <w:spacing w:val="-1"/>
        </w:rPr>
        <w:t>assign</w:t>
      </w:r>
      <w:r>
        <w:t xml:space="preserve"> </w:t>
      </w:r>
      <w:r>
        <w:rPr>
          <w:spacing w:val="-1"/>
        </w:rPr>
        <w:t>this</w:t>
      </w:r>
      <w:r>
        <w:t xml:space="preserve"> </w:t>
      </w:r>
      <w:r>
        <w:rPr>
          <w:spacing w:val="-1"/>
        </w:rPr>
        <w:t>Agreement</w:t>
      </w:r>
      <w:r>
        <w:rPr>
          <w:spacing w:val="1"/>
        </w:rPr>
        <w:t xml:space="preserve"> </w:t>
      </w:r>
      <w:r>
        <w:t>and any</w:t>
      </w:r>
      <w:r>
        <w:rPr>
          <w:spacing w:val="-3"/>
        </w:rPr>
        <w:t xml:space="preserve"> </w:t>
      </w:r>
      <w:r>
        <w:t>of</w:t>
      </w:r>
      <w:r>
        <w:rPr>
          <w:spacing w:val="-2"/>
        </w:rPr>
        <w:t xml:space="preserve"> </w:t>
      </w:r>
      <w:r>
        <w:rPr>
          <w:spacing w:val="-1"/>
        </w:rPr>
        <w:t>its</w:t>
      </w:r>
      <w:r>
        <w:t xml:space="preserve"> </w:t>
      </w:r>
      <w:r>
        <w:rPr>
          <w:spacing w:val="-1"/>
        </w:rPr>
        <w:t>rights</w:t>
      </w:r>
      <w:r>
        <w:rPr>
          <w:spacing w:val="-2"/>
        </w:rPr>
        <w:t xml:space="preserve"> </w:t>
      </w:r>
      <w:r>
        <w:t xml:space="preserve">and </w:t>
      </w:r>
      <w:r>
        <w:rPr>
          <w:spacing w:val="-1"/>
        </w:rPr>
        <w:t>obligations</w:t>
      </w:r>
      <w:r>
        <w:rPr>
          <w:spacing w:val="-2"/>
        </w:rPr>
        <w:t xml:space="preserve"> </w:t>
      </w:r>
      <w:r>
        <w:rPr>
          <w:spacing w:val="-1"/>
        </w:rPr>
        <w:t>hereunder.</w:t>
      </w:r>
      <w:r>
        <w:rPr>
          <w:spacing w:val="-1"/>
        </w:rPr>
        <w:tab/>
      </w:r>
      <w:r>
        <w:t>Each</w:t>
      </w:r>
      <w:r>
        <w:rPr>
          <w:spacing w:val="-2"/>
        </w:rPr>
        <w:t xml:space="preserve"> </w:t>
      </w:r>
      <w:r>
        <w:rPr>
          <w:spacing w:val="-1"/>
        </w:rPr>
        <w:t>individual</w:t>
      </w:r>
      <w:r>
        <w:rPr>
          <w:spacing w:val="-2"/>
        </w:rPr>
        <w:t xml:space="preserve"> </w:t>
      </w:r>
      <w:r>
        <w:rPr>
          <w:spacing w:val="-1"/>
        </w:rPr>
        <w:t>signing</w:t>
      </w:r>
      <w:r>
        <w:rPr>
          <w:spacing w:val="-3"/>
        </w:rPr>
        <w:t xml:space="preserve"> </w:t>
      </w:r>
      <w:r>
        <w:rPr>
          <w:spacing w:val="-1"/>
        </w:rPr>
        <w:t>for</w:t>
      </w:r>
      <w:r>
        <w:t xml:space="preserve"> a</w:t>
      </w:r>
      <w:r>
        <w:rPr>
          <w:spacing w:val="51"/>
        </w:rPr>
        <w:t xml:space="preserve"> </w:t>
      </w:r>
      <w:r>
        <w:rPr>
          <w:spacing w:val="-1"/>
        </w:rPr>
        <w:t>corporate</w:t>
      </w:r>
      <w:r>
        <w:t xml:space="preserve"> </w:t>
      </w:r>
      <w:r>
        <w:rPr>
          <w:spacing w:val="-1"/>
        </w:rPr>
        <w:t>entity</w:t>
      </w:r>
      <w:r>
        <w:rPr>
          <w:spacing w:val="-3"/>
        </w:rPr>
        <w:t xml:space="preserve"> </w:t>
      </w:r>
      <w:r>
        <w:rPr>
          <w:spacing w:val="-1"/>
        </w:rPr>
        <w:t>hereby</w:t>
      </w:r>
      <w:r>
        <w:rPr>
          <w:spacing w:val="-2"/>
        </w:rPr>
        <w:t xml:space="preserve"> </w:t>
      </w:r>
      <w:r>
        <w:rPr>
          <w:spacing w:val="-1"/>
        </w:rPr>
        <w:t>personally certifies</w:t>
      </w:r>
      <w:r>
        <w:rPr>
          <w:spacing w:val="1"/>
        </w:rPr>
        <w:t xml:space="preserve"> </w:t>
      </w:r>
      <w:r>
        <w:rPr>
          <w:spacing w:val="-1"/>
        </w:rPr>
        <w:t>his</w:t>
      </w:r>
      <w:r>
        <w:t xml:space="preserve"> </w:t>
      </w:r>
      <w:r>
        <w:rPr>
          <w:spacing w:val="-1"/>
        </w:rPr>
        <w:t>or</w:t>
      </w:r>
      <w:r>
        <w:t xml:space="preserve"> </w:t>
      </w:r>
      <w:r>
        <w:rPr>
          <w:spacing w:val="-1"/>
        </w:rPr>
        <w:t>her</w:t>
      </w:r>
      <w:r>
        <w:rPr>
          <w:spacing w:val="-2"/>
        </w:rPr>
        <w:t xml:space="preserve"> </w:t>
      </w:r>
      <w:r>
        <w:rPr>
          <w:spacing w:val="-1"/>
        </w:rPr>
        <w:t>legal</w:t>
      </w:r>
      <w:r>
        <w:rPr>
          <w:spacing w:val="1"/>
        </w:rPr>
        <w:t xml:space="preserve"> </w:t>
      </w:r>
      <w:r>
        <w:rPr>
          <w:spacing w:val="-1"/>
        </w:rPr>
        <w:t>authority</w:t>
      </w:r>
      <w:r>
        <w:rPr>
          <w:spacing w:val="-3"/>
        </w:rPr>
        <w:t xml:space="preserve"> </w:t>
      </w:r>
      <w:r>
        <w:t xml:space="preserve">to </w:t>
      </w:r>
      <w:r>
        <w:rPr>
          <w:spacing w:val="-1"/>
        </w:rPr>
        <w:t>bind</w:t>
      </w:r>
      <w:r>
        <w:rPr>
          <w:spacing w:val="-3"/>
        </w:rPr>
        <w:t xml:space="preserve"> </w:t>
      </w:r>
      <w:r>
        <w:rPr>
          <w:spacing w:val="-1"/>
        </w:rPr>
        <w:t>that</w:t>
      </w:r>
      <w:r>
        <w:rPr>
          <w:spacing w:val="1"/>
        </w:rPr>
        <w:t xml:space="preserve"> </w:t>
      </w:r>
      <w:r>
        <w:rPr>
          <w:spacing w:val="-1"/>
        </w:rPr>
        <w:t>entity.</w:t>
      </w:r>
    </w:p>
    <w:p w14:paraId="3AA4127E" w14:textId="77777777" w:rsidR="00D7303B" w:rsidRDefault="00D7303B">
      <w:pPr>
        <w:spacing w:before="7"/>
        <w:rPr>
          <w:rFonts w:ascii="Times New Roman" w:eastAsia="Times New Roman" w:hAnsi="Times New Roman" w:cs="Times New Roman"/>
          <w:sz w:val="20"/>
          <w:szCs w:val="20"/>
        </w:rPr>
      </w:pPr>
    </w:p>
    <w:p w14:paraId="43662FBC" w14:textId="627344C4" w:rsidR="00D7303B" w:rsidRDefault="00E9465D">
      <w:pPr>
        <w:pStyle w:val="BodyText"/>
        <w:numPr>
          <w:ilvl w:val="0"/>
          <w:numId w:val="1"/>
        </w:numPr>
        <w:tabs>
          <w:tab w:val="left" w:pos="821"/>
        </w:tabs>
        <w:ind w:right="113" w:firstLine="0"/>
      </w:pPr>
      <w:r>
        <w:t>The</w:t>
      </w:r>
      <w:r>
        <w:rPr>
          <w:spacing w:val="-2"/>
        </w:rPr>
        <w:t xml:space="preserve"> </w:t>
      </w:r>
      <w:r>
        <w:rPr>
          <w:spacing w:val="-1"/>
        </w:rPr>
        <w:t>term</w:t>
      </w:r>
      <w:r>
        <w:rPr>
          <w:spacing w:val="-4"/>
        </w:rPr>
        <w:t xml:space="preserve"> </w:t>
      </w:r>
      <w:r>
        <w:t xml:space="preserve">of </w:t>
      </w:r>
      <w:r>
        <w:rPr>
          <w:spacing w:val="-1"/>
        </w:rPr>
        <w:t>this</w:t>
      </w:r>
      <w:r>
        <w:t xml:space="preserve"> </w:t>
      </w:r>
      <w:r>
        <w:rPr>
          <w:spacing w:val="-1"/>
        </w:rPr>
        <w:t xml:space="preserve">Agreement </w:t>
      </w:r>
      <w:r>
        <w:t xml:space="preserve">is </w:t>
      </w:r>
      <w:r>
        <w:rPr>
          <w:spacing w:val="-1"/>
        </w:rPr>
        <w:t>for</w:t>
      </w:r>
      <w:r>
        <w:rPr>
          <w:spacing w:val="-2"/>
        </w:rPr>
        <w:t xml:space="preserve"> </w:t>
      </w:r>
      <w:r>
        <w:t xml:space="preserve">a </w:t>
      </w:r>
      <w:r>
        <w:rPr>
          <w:spacing w:val="-1"/>
        </w:rPr>
        <w:t>period</w:t>
      </w:r>
      <w:r>
        <w:rPr>
          <w:spacing w:val="-3"/>
        </w:rPr>
        <w:t xml:space="preserve"> </w:t>
      </w:r>
      <w:r>
        <w:t>of</w:t>
      </w:r>
      <w:r>
        <w:rPr>
          <w:spacing w:val="3"/>
        </w:rPr>
        <w:t xml:space="preserve"> </w:t>
      </w:r>
      <w:r>
        <w:rPr>
          <w:spacing w:val="-1"/>
        </w:rPr>
        <w:t>one</w:t>
      </w:r>
      <w:r>
        <w:t xml:space="preserve"> </w:t>
      </w:r>
      <w:r>
        <w:rPr>
          <w:spacing w:val="-1"/>
        </w:rPr>
        <w:t>year.</w:t>
      </w:r>
      <w:r>
        <w:rPr>
          <w:spacing w:val="53"/>
        </w:rPr>
        <w:t xml:space="preserve"> </w:t>
      </w:r>
      <w:r>
        <w:rPr>
          <w:spacing w:val="-1"/>
        </w:rPr>
        <w:t>This</w:t>
      </w:r>
      <w:r>
        <w:t xml:space="preserve"> </w:t>
      </w:r>
      <w:r>
        <w:rPr>
          <w:spacing w:val="-1"/>
        </w:rPr>
        <w:t>Agreement</w:t>
      </w:r>
      <w:r>
        <w:rPr>
          <w:spacing w:val="1"/>
        </w:rPr>
        <w:t xml:space="preserve"> </w:t>
      </w:r>
      <w:r>
        <w:rPr>
          <w:spacing w:val="-2"/>
        </w:rPr>
        <w:t>may</w:t>
      </w:r>
      <w:r>
        <w:rPr>
          <w:spacing w:val="-1"/>
        </w:rPr>
        <w:t xml:space="preserve"> </w:t>
      </w:r>
      <w:r>
        <w:t xml:space="preserve">be </w:t>
      </w:r>
      <w:r>
        <w:rPr>
          <w:spacing w:val="-1"/>
        </w:rPr>
        <w:t>terminated</w:t>
      </w:r>
      <w:r>
        <w:t xml:space="preserve"> by</w:t>
      </w:r>
      <w:r>
        <w:rPr>
          <w:spacing w:val="-2"/>
        </w:rPr>
        <w:t xml:space="preserve"> </w:t>
      </w:r>
      <w:r>
        <w:rPr>
          <w:spacing w:val="-1"/>
        </w:rPr>
        <w:t>either</w:t>
      </w:r>
      <w:r>
        <w:rPr>
          <w:spacing w:val="55"/>
        </w:rPr>
        <w:t xml:space="preserve"> </w:t>
      </w:r>
      <w:r>
        <w:t>party</w:t>
      </w:r>
      <w:r>
        <w:rPr>
          <w:spacing w:val="-3"/>
        </w:rPr>
        <w:t xml:space="preserve"> </w:t>
      </w:r>
      <w:r>
        <w:t>by</w:t>
      </w:r>
      <w:r>
        <w:rPr>
          <w:spacing w:val="-3"/>
        </w:rPr>
        <w:t xml:space="preserve"> </w:t>
      </w:r>
      <w:r>
        <w:rPr>
          <w:spacing w:val="-1"/>
        </w:rPr>
        <w:t>providing ten</w:t>
      </w:r>
      <w:r>
        <w:t xml:space="preserve"> </w:t>
      </w:r>
      <w:r>
        <w:rPr>
          <w:spacing w:val="-1"/>
        </w:rPr>
        <w:t>(10)</w:t>
      </w:r>
      <w:r>
        <w:rPr>
          <w:spacing w:val="-2"/>
        </w:rPr>
        <w:t xml:space="preserve"> </w:t>
      </w:r>
      <w:r>
        <w:rPr>
          <w:spacing w:val="-1"/>
        </w:rPr>
        <w:t>days</w:t>
      </w:r>
      <w:r>
        <w:t xml:space="preserve"> </w:t>
      </w:r>
      <w:r>
        <w:rPr>
          <w:spacing w:val="-1"/>
        </w:rPr>
        <w:t>notice</w:t>
      </w:r>
      <w:r>
        <w:rPr>
          <w:spacing w:val="-2"/>
        </w:rPr>
        <w:t xml:space="preserve"> </w:t>
      </w:r>
      <w:r>
        <w:t xml:space="preserve">to </w:t>
      </w:r>
      <w:r>
        <w:rPr>
          <w:spacing w:val="-1"/>
        </w:rPr>
        <w:t>the</w:t>
      </w:r>
      <w:ins w:id="125" w:author="Kelich, Stephanie L" w:date="2017-09-12T08:20:00Z">
        <w:r w:rsidR="008D2EFF">
          <w:rPr>
            <w:spacing w:val="-1"/>
          </w:rPr>
          <w:t xml:space="preserve"> other</w:t>
        </w:r>
      </w:ins>
      <w:r>
        <w:t xml:space="preserve"> </w:t>
      </w:r>
      <w:r>
        <w:rPr>
          <w:spacing w:val="-1"/>
        </w:rPr>
        <w:t>party</w:t>
      </w:r>
      <w:r>
        <w:rPr>
          <w:spacing w:val="-3"/>
        </w:rPr>
        <w:t xml:space="preserve"> </w:t>
      </w:r>
      <w:r>
        <w:t>in</w:t>
      </w:r>
      <w:r>
        <w:rPr>
          <w:spacing w:val="-3"/>
        </w:rPr>
        <w:t xml:space="preserve"> </w:t>
      </w:r>
      <w:r>
        <w:rPr>
          <w:spacing w:val="-1"/>
        </w:rPr>
        <w:t>writing.</w:t>
      </w:r>
      <w:r>
        <w:t xml:space="preserve">  </w:t>
      </w:r>
      <w:r>
        <w:rPr>
          <w:spacing w:val="-1"/>
        </w:rPr>
        <w:t>Upon</w:t>
      </w:r>
      <w:r>
        <w:rPr>
          <w:spacing w:val="2"/>
        </w:rPr>
        <w:t xml:space="preserve"> </w:t>
      </w:r>
      <w:r>
        <w:rPr>
          <w:spacing w:val="-1"/>
        </w:rPr>
        <w:t>the</w:t>
      </w:r>
      <w:r>
        <w:t xml:space="preserve"> </w:t>
      </w:r>
      <w:r>
        <w:rPr>
          <w:spacing w:val="-1"/>
        </w:rPr>
        <w:t>completion</w:t>
      </w:r>
      <w:r>
        <w:t xml:space="preserve"> of</w:t>
      </w:r>
      <w:r>
        <w:rPr>
          <w:spacing w:val="-2"/>
        </w:rPr>
        <w:t xml:space="preserve"> </w:t>
      </w:r>
      <w:r>
        <w:t xml:space="preserve">the </w:t>
      </w:r>
      <w:r>
        <w:rPr>
          <w:spacing w:val="-1"/>
        </w:rPr>
        <w:t>Recipient</w:t>
      </w:r>
      <w:r>
        <w:rPr>
          <w:spacing w:val="1"/>
        </w:rPr>
        <w:t xml:space="preserve"> </w:t>
      </w:r>
      <w:r>
        <w:rPr>
          <w:spacing w:val="-1"/>
        </w:rPr>
        <w:t>Purpose,</w:t>
      </w:r>
      <w:r>
        <w:rPr>
          <w:spacing w:val="55"/>
        </w:rPr>
        <w:t xml:space="preserve"> </w:t>
      </w:r>
      <w:r>
        <w:rPr>
          <w:spacing w:val="-1"/>
        </w:rPr>
        <w:t>expiration</w:t>
      </w:r>
      <w:r>
        <w:rPr>
          <w:spacing w:val="-3"/>
        </w:rPr>
        <w:t xml:space="preserve"> </w:t>
      </w:r>
      <w:r>
        <w:t>or</w:t>
      </w:r>
      <w:r>
        <w:rPr>
          <w:spacing w:val="-2"/>
        </w:rPr>
        <w:t xml:space="preserve"> </w:t>
      </w:r>
      <w:r>
        <w:rPr>
          <w:spacing w:val="-1"/>
        </w:rPr>
        <w:t>termination</w:t>
      </w:r>
      <w:r>
        <w:rPr>
          <w:spacing w:val="2"/>
        </w:rPr>
        <w:t xml:space="preserve"> </w:t>
      </w:r>
      <w:r>
        <w:t>of</w:t>
      </w:r>
      <w:r>
        <w:rPr>
          <w:spacing w:val="-2"/>
        </w:rPr>
        <w:t xml:space="preserve"> </w:t>
      </w:r>
      <w:r>
        <w:rPr>
          <w:spacing w:val="-1"/>
        </w:rPr>
        <w:t>this</w:t>
      </w:r>
      <w:r>
        <w:t xml:space="preserve"> </w:t>
      </w:r>
      <w:r>
        <w:rPr>
          <w:spacing w:val="-1"/>
        </w:rPr>
        <w:t>Agreement,</w:t>
      </w:r>
      <w:r>
        <w:t xml:space="preserve"> </w:t>
      </w:r>
      <w:r>
        <w:rPr>
          <w:spacing w:val="-1"/>
        </w:rPr>
        <w:t>Recipient</w:t>
      </w:r>
      <w:r>
        <w:rPr>
          <w:spacing w:val="-2"/>
        </w:rPr>
        <w:t xml:space="preserve"> </w:t>
      </w:r>
      <w:r>
        <w:rPr>
          <w:spacing w:val="-1"/>
        </w:rPr>
        <w:t>shall</w:t>
      </w:r>
      <w:r>
        <w:rPr>
          <w:spacing w:val="1"/>
        </w:rPr>
        <w:t xml:space="preserve"> </w:t>
      </w:r>
      <w:commentRangeStart w:id="126"/>
      <w:r>
        <w:rPr>
          <w:spacing w:val="-1"/>
        </w:rPr>
        <w:t>destroy</w:t>
      </w:r>
      <w:r>
        <w:rPr>
          <w:spacing w:val="-3"/>
        </w:rPr>
        <w:t xml:space="preserve"> </w:t>
      </w:r>
      <w:r>
        <w:t xml:space="preserve">or </w:t>
      </w:r>
      <w:r>
        <w:rPr>
          <w:spacing w:val="-1"/>
        </w:rPr>
        <w:t>return</w:t>
      </w:r>
      <w:r>
        <w:rPr>
          <w:spacing w:val="-3"/>
        </w:rPr>
        <w:t xml:space="preserve"> </w:t>
      </w:r>
      <w:commentRangeEnd w:id="126"/>
      <w:r w:rsidR="00EE6969">
        <w:rPr>
          <w:rStyle w:val="CommentReference"/>
          <w:rFonts w:asciiTheme="minorHAnsi" w:eastAsiaTheme="minorHAnsi" w:hAnsiTheme="minorHAnsi"/>
        </w:rPr>
        <w:commentReference w:id="126"/>
      </w:r>
      <w:r>
        <w:t>the</w:t>
      </w:r>
      <w:r>
        <w:rPr>
          <w:spacing w:val="-2"/>
        </w:rPr>
        <w:t xml:space="preserve"> </w:t>
      </w:r>
      <w:r>
        <w:rPr>
          <w:spacing w:val="-1"/>
        </w:rPr>
        <w:t>Material</w:t>
      </w:r>
      <w:r>
        <w:rPr>
          <w:spacing w:val="-2"/>
        </w:rPr>
        <w:t xml:space="preserve"> </w:t>
      </w:r>
      <w:r>
        <w:t>as</w:t>
      </w:r>
      <w:r>
        <w:rPr>
          <w:spacing w:val="-2"/>
        </w:rPr>
        <w:t xml:space="preserve"> </w:t>
      </w:r>
      <w:r>
        <w:rPr>
          <w:spacing w:val="-1"/>
        </w:rPr>
        <w:t>requested</w:t>
      </w:r>
      <w:r>
        <w:t xml:space="preserve"> by</w:t>
      </w:r>
      <w:r>
        <w:rPr>
          <w:spacing w:val="-1"/>
        </w:rPr>
        <w:t xml:space="preserve"> </w:t>
      </w:r>
      <w:r>
        <w:rPr>
          <w:spacing w:val="-2"/>
        </w:rPr>
        <w:t>SGI.</w:t>
      </w:r>
      <w:r>
        <w:t xml:space="preserve"> </w:t>
      </w:r>
      <w:r>
        <w:rPr>
          <w:spacing w:val="2"/>
        </w:rPr>
        <w:t xml:space="preserve"> </w:t>
      </w:r>
      <w:r>
        <w:rPr>
          <w:spacing w:val="-2"/>
        </w:rPr>
        <w:t>If</w:t>
      </w:r>
      <w:r>
        <w:rPr>
          <w:spacing w:val="85"/>
        </w:rPr>
        <w:t xml:space="preserve"> </w:t>
      </w:r>
      <w:r>
        <w:rPr>
          <w:spacing w:val="-1"/>
        </w:rPr>
        <w:t>Recipient</w:t>
      </w:r>
      <w:r>
        <w:rPr>
          <w:spacing w:val="1"/>
        </w:rPr>
        <w:t xml:space="preserve"> </w:t>
      </w:r>
      <w:r>
        <w:rPr>
          <w:spacing w:val="-1"/>
        </w:rPr>
        <w:t>breaches</w:t>
      </w:r>
      <w:r>
        <w:rPr>
          <w:spacing w:val="-2"/>
        </w:rPr>
        <w:t xml:space="preserve"> </w:t>
      </w:r>
      <w:r>
        <w:rPr>
          <w:spacing w:val="-1"/>
        </w:rPr>
        <w:t>this</w:t>
      </w:r>
      <w:r>
        <w:t xml:space="preserve"> </w:t>
      </w:r>
      <w:r>
        <w:rPr>
          <w:spacing w:val="-1"/>
        </w:rPr>
        <w:t>Agreement</w:t>
      </w:r>
      <w:r>
        <w:rPr>
          <w:spacing w:val="1"/>
        </w:rPr>
        <w:t xml:space="preserve"> </w:t>
      </w:r>
      <w:r>
        <w:t xml:space="preserve">and </w:t>
      </w:r>
      <w:r>
        <w:rPr>
          <w:spacing w:val="-1"/>
        </w:rPr>
        <w:t>does</w:t>
      </w:r>
      <w:r>
        <w:t xml:space="preserve"> </w:t>
      </w:r>
      <w:r>
        <w:rPr>
          <w:spacing w:val="-1"/>
        </w:rPr>
        <w:t>not</w:t>
      </w:r>
      <w:r>
        <w:rPr>
          <w:spacing w:val="1"/>
        </w:rPr>
        <w:t xml:space="preserve"> </w:t>
      </w:r>
      <w:r>
        <w:rPr>
          <w:spacing w:val="-1"/>
        </w:rPr>
        <w:t>cure</w:t>
      </w:r>
      <w:r>
        <w:rPr>
          <w:spacing w:val="-2"/>
        </w:rPr>
        <w:t xml:space="preserve"> </w:t>
      </w:r>
      <w:r>
        <w:rPr>
          <w:spacing w:val="-1"/>
        </w:rPr>
        <w:t>such</w:t>
      </w:r>
      <w:r>
        <w:t xml:space="preserve"> </w:t>
      </w:r>
      <w:r>
        <w:rPr>
          <w:spacing w:val="-1"/>
        </w:rPr>
        <w:t>breach</w:t>
      </w:r>
      <w:r>
        <w:rPr>
          <w:spacing w:val="-2"/>
        </w:rPr>
        <w:t xml:space="preserve"> </w:t>
      </w:r>
      <w:r>
        <w:rPr>
          <w:spacing w:val="-1"/>
        </w:rPr>
        <w:t>within</w:t>
      </w:r>
      <w:r>
        <w:rPr>
          <w:spacing w:val="2"/>
        </w:rPr>
        <w:t xml:space="preserve"> </w:t>
      </w:r>
      <w:del w:id="127" w:author="Kelich, Stephanie L" w:date="2017-09-12T08:22:00Z">
        <w:r w:rsidDel="008D2EFF">
          <w:delText>ten</w:delText>
        </w:r>
        <w:r w:rsidDel="008D2EFF">
          <w:rPr>
            <w:spacing w:val="-3"/>
          </w:rPr>
          <w:delText xml:space="preserve"> </w:delText>
        </w:r>
        <w:r w:rsidDel="008D2EFF">
          <w:rPr>
            <w:spacing w:val="-1"/>
          </w:rPr>
          <w:delText>(10)</w:delText>
        </w:r>
      </w:del>
      <w:ins w:id="128" w:author="Kelich, Stephanie L" w:date="2017-09-12T08:22:00Z">
        <w:r w:rsidR="008D2EFF">
          <w:t>thirty (30)</w:t>
        </w:r>
      </w:ins>
      <w:r>
        <w:rPr>
          <w:spacing w:val="-2"/>
        </w:rPr>
        <w:t xml:space="preserve"> </w:t>
      </w:r>
      <w:r>
        <w:rPr>
          <w:spacing w:val="-1"/>
        </w:rPr>
        <w:t>days</w:t>
      </w:r>
      <w:r>
        <w:t xml:space="preserve"> of</w:t>
      </w:r>
      <w:r>
        <w:rPr>
          <w:spacing w:val="1"/>
        </w:rPr>
        <w:t xml:space="preserve"> </w:t>
      </w:r>
      <w:r>
        <w:rPr>
          <w:spacing w:val="-2"/>
        </w:rPr>
        <w:t>SGI</w:t>
      </w:r>
      <w:r>
        <w:rPr>
          <w:rFonts w:cs="Times New Roman"/>
          <w:spacing w:val="-2"/>
        </w:rPr>
        <w:t>’s</w:t>
      </w:r>
      <w:r>
        <w:rPr>
          <w:rFonts w:cs="Times New Roman"/>
        </w:rPr>
        <w:t xml:space="preserve"> </w:t>
      </w:r>
      <w:r>
        <w:rPr>
          <w:rFonts w:cs="Times New Roman"/>
          <w:spacing w:val="-1"/>
        </w:rPr>
        <w:t>written</w:t>
      </w:r>
      <w:r>
        <w:rPr>
          <w:rFonts w:cs="Times New Roman"/>
        </w:rPr>
        <w:t xml:space="preserve"> </w:t>
      </w:r>
      <w:r>
        <w:rPr>
          <w:rFonts w:cs="Times New Roman"/>
          <w:spacing w:val="-1"/>
        </w:rPr>
        <w:t>notice,</w:t>
      </w:r>
      <w:r>
        <w:rPr>
          <w:rFonts w:cs="Times New Roman"/>
          <w:spacing w:val="77"/>
        </w:rPr>
        <w:t xml:space="preserve"> </w:t>
      </w:r>
      <w:r>
        <w:t xml:space="preserve">then </w:t>
      </w:r>
      <w:r>
        <w:rPr>
          <w:spacing w:val="-1"/>
        </w:rPr>
        <w:t>Recipient</w:t>
      </w:r>
      <w:r>
        <w:rPr>
          <w:spacing w:val="1"/>
        </w:rPr>
        <w:t xml:space="preserve"> </w:t>
      </w:r>
      <w:r>
        <w:rPr>
          <w:spacing w:val="-1"/>
        </w:rPr>
        <w:t>agrees</w:t>
      </w:r>
      <w:r>
        <w:rPr>
          <w:spacing w:val="-2"/>
        </w:rPr>
        <w:t xml:space="preserve"> </w:t>
      </w:r>
      <w:r>
        <w:t>to</w:t>
      </w:r>
      <w:r>
        <w:rPr>
          <w:spacing w:val="1"/>
        </w:rPr>
        <w:t xml:space="preserve"> </w:t>
      </w:r>
      <w:r>
        <w:rPr>
          <w:spacing w:val="-1"/>
        </w:rPr>
        <w:t>immediately cease</w:t>
      </w:r>
      <w:r>
        <w:rPr>
          <w:spacing w:val="-2"/>
        </w:rPr>
        <w:t xml:space="preserve"> </w:t>
      </w:r>
      <w:r>
        <w:t>any</w:t>
      </w:r>
      <w:r>
        <w:rPr>
          <w:spacing w:val="-2"/>
        </w:rPr>
        <w:t xml:space="preserve"> </w:t>
      </w:r>
      <w:r>
        <w:t>use</w:t>
      </w:r>
      <w:r>
        <w:rPr>
          <w:spacing w:val="1"/>
        </w:rPr>
        <w:t xml:space="preserve"> </w:t>
      </w:r>
      <w:r>
        <w:rPr>
          <w:spacing w:val="-2"/>
        </w:rPr>
        <w:t xml:space="preserve">of </w:t>
      </w:r>
      <w:r>
        <w:t>the</w:t>
      </w:r>
      <w:r>
        <w:rPr>
          <w:spacing w:val="-2"/>
        </w:rPr>
        <w:t xml:space="preserve"> </w:t>
      </w:r>
      <w:r>
        <w:rPr>
          <w:spacing w:val="-1"/>
        </w:rPr>
        <w:t>Material</w:t>
      </w:r>
      <w:r>
        <w:rPr>
          <w:spacing w:val="1"/>
        </w:rPr>
        <w:t xml:space="preserve"> </w:t>
      </w:r>
      <w:r>
        <w:t>and</w:t>
      </w:r>
      <w:r>
        <w:rPr>
          <w:spacing w:val="-1"/>
        </w:rPr>
        <w:t xml:space="preserve"> all</w:t>
      </w:r>
      <w:r>
        <w:rPr>
          <w:spacing w:val="1"/>
        </w:rPr>
        <w:t xml:space="preserve"> </w:t>
      </w:r>
      <w:r>
        <w:rPr>
          <w:spacing w:val="-1"/>
        </w:rPr>
        <w:t>related</w:t>
      </w:r>
      <w:r>
        <w:rPr>
          <w:spacing w:val="-4"/>
        </w:rPr>
        <w:t xml:space="preserve"> </w:t>
      </w:r>
      <w:r>
        <w:rPr>
          <w:spacing w:val="-1"/>
        </w:rPr>
        <w:t>information,</w:t>
      </w:r>
      <w:r>
        <w:rPr>
          <w:spacing w:val="-3"/>
        </w:rPr>
        <w:t xml:space="preserve"> </w:t>
      </w:r>
      <w:r>
        <w:t>at</w:t>
      </w:r>
      <w:r>
        <w:rPr>
          <w:spacing w:val="1"/>
        </w:rPr>
        <w:t xml:space="preserve"> </w:t>
      </w:r>
      <w:r>
        <w:rPr>
          <w:spacing w:val="-1"/>
        </w:rPr>
        <w:t>which</w:t>
      </w:r>
      <w:r>
        <w:rPr>
          <w:spacing w:val="-2"/>
        </w:rPr>
        <w:t xml:space="preserve"> </w:t>
      </w:r>
      <w:r>
        <w:rPr>
          <w:spacing w:val="-1"/>
        </w:rPr>
        <w:t>time</w:t>
      </w:r>
      <w:r>
        <w:t xml:space="preserve"> all of</w:t>
      </w:r>
      <w:r>
        <w:rPr>
          <w:spacing w:val="55"/>
        </w:rPr>
        <w:t xml:space="preserve"> </w:t>
      </w:r>
      <w:r>
        <w:rPr>
          <w:spacing w:val="-1"/>
        </w:rPr>
        <w:t>the</w:t>
      </w:r>
      <w:r>
        <w:t xml:space="preserve"> </w:t>
      </w:r>
      <w:r>
        <w:rPr>
          <w:spacing w:val="-1"/>
        </w:rPr>
        <w:t>Materials</w:t>
      </w:r>
      <w:r>
        <w:t xml:space="preserve"> and</w:t>
      </w:r>
      <w:r>
        <w:rPr>
          <w:spacing w:val="-3"/>
        </w:rPr>
        <w:t xml:space="preserve"> </w:t>
      </w:r>
      <w:r>
        <w:t>any</w:t>
      </w:r>
      <w:r>
        <w:rPr>
          <w:spacing w:val="-2"/>
        </w:rPr>
        <w:t xml:space="preserve"> </w:t>
      </w:r>
      <w:r>
        <w:rPr>
          <w:spacing w:val="-1"/>
        </w:rPr>
        <w:t>modifications,</w:t>
      </w:r>
      <w:r>
        <w:rPr>
          <w:spacing w:val="-3"/>
        </w:rPr>
        <w:t xml:space="preserve"> </w:t>
      </w:r>
      <w:r>
        <w:rPr>
          <w:spacing w:val="-1"/>
        </w:rPr>
        <w:t>extracts</w:t>
      </w:r>
      <w:r>
        <w:rPr>
          <w:spacing w:val="-2"/>
        </w:rPr>
        <w:t xml:space="preserve"> </w:t>
      </w:r>
      <w:r>
        <w:t xml:space="preserve">and </w:t>
      </w:r>
      <w:r>
        <w:rPr>
          <w:spacing w:val="-1"/>
        </w:rPr>
        <w:t>derivatives</w:t>
      </w:r>
      <w:r>
        <w:t xml:space="preserve"> and</w:t>
      </w:r>
      <w:r>
        <w:rPr>
          <w:spacing w:val="-2"/>
        </w:rPr>
        <w:t xml:space="preserve"> </w:t>
      </w:r>
      <w:r>
        <w:rPr>
          <w:spacing w:val="-1"/>
        </w:rPr>
        <w:t>related</w:t>
      </w:r>
      <w:r>
        <w:rPr>
          <w:spacing w:val="-2"/>
        </w:rPr>
        <w:t xml:space="preserve"> </w:t>
      </w:r>
      <w:r>
        <w:rPr>
          <w:spacing w:val="-1"/>
        </w:rPr>
        <w:t>information</w:t>
      </w:r>
      <w:r>
        <w:t xml:space="preserve"> </w:t>
      </w:r>
      <w:r>
        <w:rPr>
          <w:spacing w:val="-1"/>
        </w:rPr>
        <w:t>provided</w:t>
      </w:r>
      <w:r>
        <w:t xml:space="preserve"> by SGI</w:t>
      </w:r>
      <w:r>
        <w:rPr>
          <w:spacing w:val="-4"/>
        </w:rPr>
        <w:t xml:space="preserve"> </w:t>
      </w:r>
      <w:r>
        <w:t>or</w:t>
      </w:r>
      <w:r>
        <w:rPr>
          <w:spacing w:val="53"/>
        </w:rPr>
        <w:t xml:space="preserve"> </w:t>
      </w:r>
      <w:r>
        <w:rPr>
          <w:spacing w:val="-1"/>
        </w:rPr>
        <w:t>developed</w:t>
      </w:r>
      <w:r>
        <w:rPr>
          <w:spacing w:val="-2"/>
        </w:rPr>
        <w:t xml:space="preserve"> </w:t>
      </w:r>
      <w:r>
        <w:t>by</w:t>
      </w:r>
      <w:r>
        <w:rPr>
          <w:spacing w:val="-2"/>
        </w:rPr>
        <w:t xml:space="preserve"> </w:t>
      </w:r>
      <w:r>
        <w:rPr>
          <w:rFonts w:cs="Times New Roman"/>
          <w:spacing w:val="-1"/>
        </w:rPr>
        <w:t xml:space="preserve">Recipient </w:t>
      </w:r>
      <w:r>
        <w:rPr>
          <w:rFonts w:cs="Times New Roman"/>
        </w:rPr>
        <w:t>or</w:t>
      </w:r>
      <w:r>
        <w:rPr>
          <w:rFonts w:cs="Times New Roman"/>
          <w:spacing w:val="-2"/>
        </w:rPr>
        <w:t xml:space="preserve"> </w:t>
      </w:r>
      <w:r>
        <w:rPr>
          <w:rFonts w:cs="Times New Roman"/>
        </w:rPr>
        <w:t xml:space="preserve">on </w:t>
      </w:r>
      <w:r>
        <w:rPr>
          <w:rFonts w:cs="Times New Roman"/>
          <w:spacing w:val="-1"/>
        </w:rPr>
        <w:t>Recipient’s</w:t>
      </w:r>
      <w:r>
        <w:rPr>
          <w:rFonts w:cs="Times New Roman"/>
        </w:rPr>
        <w:t xml:space="preserve"> </w:t>
      </w:r>
      <w:r>
        <w:rPr>
          <w:rFonts w:cs="Times New Roman"/>
          <w:spacing w:val="-1"/>
        </w:rPr>
        <w:t>behalf</w:t>
      </w:r>
      <w:r>
        <w:rPr>
          <w:rFonts w:cs="Times New Roman"/>
        </w:rPr>
        <w:t xml:space="preserve"> </w:t>
      </w:r>
      <w:r>
        <w:rPr>
          <w:rFonts w:cs="Times New Roman"/>
          <w:spacing w:val="-1"/>
        </w:rPr>
        <w:t>will</w:t>
      </w:r>
      <w:r>
        <w:rPr>
          <w:rFonts w:cs="Times New Roman"/>
          <w:spacing w:val="-2"/>
        </w:rPr>
        <w:t xml:space="preserve"> be</w:t>
      </w:r>
      <w:r>
        <w:rPr>
          <w:rFonts w:cs="Times New Roman"/>
        </w:rPr>
        <w:t xml:space="preserve"> </w:t>
      </w:r>
      <w:r>
        <w:rPr>
          <w:rFonts w:cs="Times New Roman"/>
          <w:spacing w:val="-1"/>
        </w:rPr>
        <w:t>provided</w:t>
      </w:r>
      <w:r>
        <w:rPr>
          <w:rFonts w:cs="Times New Roman"/>
        </w:rPr>
        <w:t xml:space="preserve"> to</w:t>
      </w:r>
      <w:r>
        <w:rPr>
          <w:rFonts w:cs="Times New Roman"/>
          <w:spacing w:val="3"/>
        </w:rPr>
        <w:t xml:space="preserve"> </w:t>
      </w:r>
      <w:r>
        <w:rPr>
          <w:spacing w:val="-1"/>
        </w:rPr>
        <w:t>SGI</w:t>
      </w:r>
      <w:r>
        <w:rPr>
          <w:spacing w:val="-4"/>
        </w:rPr>
        <w:t xml:space="preserve"> </w:t>
      </w:r>
      <w:r>
        <w:t xml:space="preserve">or </w:t>
      </w:r>
      <w:r>
        <w:rPr>
          <w:spacing w:val="-1"/>
        </w:rPr>
        <w:t>entirely</w:t>
      </w:r>
      <w:r>
        <w:rPr>
          <w:spacing w:val="-3"/>
        </w:rPr>
        <w:t xml:space="preserve"> </w:t>
      </w:r>
      <w:r>
        <w:rPr>
          <w:spacing w:val="-1"/>
        </w:rPr>
        <w:t>destroyed</w:t>
      </w:r>
      <w:r>
        <w:t xml:space="preserve"> </w:t>
      </w:r>
      <w:r>
        <w:rPr>
          <w:spacing w:val="-1"/>
        </w:rPr>
        <w:t>at</w:t>
      </w:r>
      <w:r>
        <w:rPr>
          <w:spacing w:val="3"/>
        </w:rPr>
        <w:t xml:space="preserve"> </w:t>
      </w:r>
      <w:r>
        <w:rPr>
          <w:spacing w:val="-2"/>
        </w:rPr>
        <w:t>SGI</w:t>
      </w:r>
      <w:r>
        <w:rPr>
          <w:rFonts w:cs="Times New Roman"/>
          <w:spacing w:val="-2"/>
        </w:rPr>
        <w:t>’s</w:t>
      </w:r>
      <w:r>
        <w:rPr>
          <w:rFonts w:cs="Times New Roman"/>
        </w:rPr>
        <w:t xml:space="preserve"> </w:t>
      </w:r>
      <w:r>
        <w:rPr>
          <w:rFonts w:cs="Times New Roman"/>
          <w:spacing w:val="-1"/>
        </w:rPr>
        <w:t>request.</w:t>
      </w:r>
      <w:r>
        <w:rPr>
          <w:rFonts w:cs="Times New Roman"/>
          <w:spacing w:val="87"/>
        </w:rPr>
        <w:t xml:space="preserve"> </w:t>
      </w:r>
      <w:r>
        <w:t>The</w:t>
      </w:r>
      <w:r>
        <w:rPr>
          <w:spacing w:val="-2"/>
        </w:rPr>
        <w:t xml:space="preserve"> </w:t>
      </w:r>
      <w:r>
        <w:rPr>
          <w:spacing w:val="-1"/>
        </w:rPr>
        <w:t>provisions</w:t>
      </w:r>
      <w:r>
        <w:t xml:space="preserve"> of</w:t>
      </w:r>
      <w:r>
        <w:rPr>
          <w:spacing w:val="1"/>
        </w:rPr>
        <w:t xml:space="preserve"> </w:t>
      </w:r>
      <w:r>
        <w:rPr>
          <w:spacing w:val="-1"/>
        </w:rPr>
        <w:t>Sections</w:t>
      </w:r>
      <w:r>
        <w:t xml:space="preserve"> 4, 6, 7, 8, </w:t>
      </w:r>
      <w:r>
        <w:rPr>
          <w:spacing w:val="-2"/>
        </w:rPr>
        <w:t>9,</w:t>
      </w:r>
      <w:r>
        <w:t xml:space="preserve"> 10 </w:t>
      </w:r>
      <w:r>
        <w:rPr>
          <w:spacing w:val="-1"/>
        </w:rPr>
        <w:t>and</w:t>
      </w:r>
      <w:r>
        <w:t xml:space="preserve"> 11 </w:t>
      </w:r>
      <w:r>
        <w:rPr>
          <w:spacing w:val="-1"/>
        </w:rPr>
        <w:t>shall</w:t>
      </w:r>
      <w:r>
        <w:rPr>
          <w:spacing w:val="-2"/>
        </w:rPr>
        <w:t xml:space="preserve"> </w:t>
      </w:r>
      <w:r>
        <w:rPr>
          <w:spacing w:val="-1"/>
        </w:rPr>
        <w:t>survive</w:t>
      </w:r>
      <w:r>
        <w:t xml:space="preserve"> any</w:t>
      </w:r>
      <w:r>
        <w:rPr>
          <w:spacing w:val="-3"/>
        </w:rPr>
        <w:t xml:space="preserve"> </w:t>
      </w:r>
      <w:r>
        <w:rPr>
          <w:spacing w:val="-1"/>
        </w:rPr>
        <w:t>expiration</w:t>
      </w:r>
      <w:r>
        <w:rPr>
          <w:spacing w:val="-3"/>
        </w:rPr>
        <w:t xml:space="preserve"> </w:t>
      </w:r>
      <w:r>
        <w:t>or</w:t>
      </w:r>
      <w:r>
        <w:rPr>
          <w:spacing w:val="-2"/>
        </w:rPr>
        <w:t xml:space="preserve"> </w:t>
      </w:r>
      <w:r>
        <w:rPr>
          <w:spacing w:val="-1"/>
        </w:rPr>
        <w:t>termination</w:t>
      </w:r>
      <w:r>
        <w:t xml:space="preserve"> </w:t>
      </w:r>
      <w:r>
        <w:rPr>
          <w:spacing w:val="-2"/>
        </w:rPr>
        <w:t>of</w:t>
      </w:r>
      <w:r>
        <w:t xml:space="preserve"> </w:t>
      </w:r>
      <w:r>
        <w:rPr>
          <w:spacing w:val="-1"/>
        </w:rPr>
        <w:t>this</w:t>
      </w:r>
      <w:r>
        <w:t xml:space="preserve"> </w:t>
      </w:r>
      <w:r>
        <w:rPr>
          <w:spacing w:val="-1"/>
        </w:rPr>
        <w:t>Agreement.</w:t>
      </w:r>
    </w:p>
    <w:p w14:paraId="42420F78" w14:textId="77777777" w:rsidR="00D7303B" w:rsidRDefault="00D7303B">
      <w:pPr>
        <w:spacing w:before="9"/>
        <w:rPr>
          <w:rFonts w:ascii="Times New Roman" w:eastAsia="Times New Roman" w:hAnsi="Times New Roman" w:cs="Times New Roman"/>
          <w:sz w:val="20"/>
          <w:szCs w:val="20"/>
        </w:rPr>
      </w:pPr>
    </w:p>
    <w:p w14:paraId="7B585611" w14:textId="164AA2D9" w:rsidR="00D7303B" w:rsidRDefault="00E9465D">
      <w:pPr>
        <w:pStyle w:val="BodyText"/>
        <w:numPr>
          <w:ilvl w:val="0"/>
          <w:numId w:val="1"/>
        </w:numPr>
        <w:tabs>
          <w:tab w:val="left" w:pos="821"/>
        </w:tabs>
        <w:ind w:right="147" w:firstLine="0"/>
      </w:pPr>
      <w:r>
        <w:rPr>
          <w:spacing w:val="-1"/>
        </w:rPr>
        <w:t>All</w:t>
      </w:r>
      <w:r>
        <w:rPr>
          <w:spacing w:val="1"/>
        </w:rPr>
        <w:t xml:space="preserve"> </w:t>
      </w:r>
      <w:r>
        <w:rPr>
          <w:spacing w:val="-1"/>
        </w:rPr>
        <w:t>information</w:t>
      </w:r>
      <w:r>
        <w:rPr>
          <w:spacing w:val="1"/>
        </w:rPr>
        <w:t xml:space="preserve"> </w:t>
      </w:r>
      <w:r>
        <w:rPr>
          <w:rFonts w:cs="Times New Roman"/>
          <w:spacing w:val="-1"/>
        </w:rPr>
        <w:t>disclosed</w:t>
      </w:r>
      <w:r>
        <w:rPr>
          <w:rFonts w:cs="Times New Roman"/>
        </w:rPr>
        <w:t xml:space="preserve"> </w:t>
      </w:r>
      <w:r>
        <w:rPr>
          <w:rFonts w:cs="Times New Roman"/>
          <w:spacing w:val="-2"/>
        </w:rPr>
        <w:t>by</w:t>
      </w:r>
      <w:r>
        <w:rPr>
          <w:rFonts w:cs="Times New Roman"/>
          <w:spacing w:val="-3"/>
        </w:rPr>
        <w:t xml:space="preserve"> </w:t>
      </w:r>
      <w:r>
        <w:rPr>
          <w:rFonts w:cs="Times New Roman"/>
        </w:rPr>
        <w:t>one party</w:t>
      </w:r>
      <w:r>
        <w:rPr>
          <w:rFonts w:cs="Times New Roman"/>
          <w:spacing w:val="-3"/>
        </w:rPr>
        <w:t xml:space="preserve"> </w:t>
      </w:r>
      <w:r>
        <w:rPr>
          <w:rFonts w:cs="Times New Roman"/>
          <w:spacing w:val="-1"/>
        </w:rPr>
        <w:t>(“Disclosing</w:t>
      </w:r>
      <w:r>
        <w:rPr>
          <w:rFonts w:cs="Times New Roman"/>
          <w:spacing w:val="-3"/>
        </w:rPr>
        <w:t xml:space="preserve"> </w:t>
      </w:r>
      <w:r>
        <w:rPr>
          <w:rFonts w:cs="Times New Roman"/>
          <w:spacing w:val="-1"/>
        </w:rPr>
        <w:t>Party”)</w:t>
      </w:r>
      <w:r>
        <w:rPr>
          <w:rFonts w:cs="Times New Roman"/>
          <w:spacing w:val="-2"/>
        </w:rPr>
        <w:t xml:space="preserve"> </w:t>
      </w:r>
      <w:r>
        <w:rPr>
          <w:rFonts w:cs="Times New Roman"/>
        </w:rPr>
        <w:t xml:space="preserve">to </w:t>
      </w:r>
      <w:r>
        <w:rPr>
          <w:rFonts w:cs="Times New Roman"/>
          <w:spacing w:val="-1"/>
        </w:rPr>
        <w:t>the</w:t>
      </w:r>
      <w:r>
        <w:rPr>
          <w:rFonts w:cs="Times New Roman"/>
        </w:rPr>
        <w:t xml:space="preserve"> </w:t>
      </w:r>
      <w:r>
        <w:rPr>
          <w:rFonts w:cs="Times New Roman"/>
          <w:spacing w:val="-1"/>
        </w:rPr>
        <w:t>other</w:t>
      </w:r>
      <w:r>
        <w:rPr>
          <w:rFonts w:cs="Times New Roman"/>
        </w:rPr>
        <w:t xml:space="preserve"> </w:t>
      </w:r>
      <w:r>
        <w:rPr>
          <w:rFonts w:cs="Times New Roman"/>
          <w:spacing w:val="-1"/>
        </w:rPr>
        <w:t>party</w:t>
      </w:r>
      <w:r>
        <w:rPr>
          <w:rFonts w:cs="Times New Roman"/>
          <w:spacing w:val="-3"/>
        </w:rPr>
        <w:t xml:space="preserve"> </w:t>
      </w:r>
      <w:r>
        <w:rPr>
          <w:rFonts w:cs="Times New Roman"/>
          <w:spacing w:val="-1"/>
        </w:rPr>
        <w:t>(“Receiving</w:t>
      </w:r>
      <w:r>
        <w:rPr>
          <w:rFonts w:cs="Times New Roman"/>
          <w:spacing w:val="-3"/>
        </w:rPr>
        <w:t xml:space="preserve"> </w:t>
      </w:r>
      <w:r>
        <w:rPr>
          <w:rFonts w:cs="Times New Roman"/>
          <w:spacing w:val="-1"/>
        </w:rPr>
        <w:t>Party”)</w:t>
      </w:r>
      <w:r>
        <w:rPr>
          <w:rFonts w:cs="Times New Roman"/>
          <w:spacing w:val="1"/>
        </w:rPr>
        <w:t xml:space="preserve"> </w:t>
      </w:r>
      <w:r>
        <w:rPr>
          <w:rFonts w:cs="Times New Roman"/>
          <w:spacing w:val="-1"/>
        </w:rPr>
        <w:t>clearly</w:t>
      </w:r>
      <w:r>
        <w:rPr>
          <w:rFonts w:cs="Times New Roman"/>
          <w:spacing w:val="53"/>
        </w:rPr>
        <w:t xml:space="preserve"> </w:t>
      </w:r>
      <w:r>
        <w:rPr>
          <w:spacing w:val="-1"/>
        </w:rPr>
        <w:t>marked</w:t>
      </w:r>
      <w:r>
        <w:t xml:space="preserve"> as </w:t>
      </w:r>
      <w:r>
        <w:rPr>
          <w:spacing w:val="-1"/>
        </w:rPr>
        <w:t>confidential</w:t>
      </w:r>
      <w:r>
        <w:rPr>
          <w:spacing w:val="1"/>
        </w:rPr>
        <w:t xml:space="preserve"> </w:t>
      </w:r>
      <w:r>
        <w:t>by</w:t>
      </w:r>
      <w:r>
        <w:rPr>
          <w:spacing w:val="-5"/>
        </w:rPr>
        <w:t xml:space="preserve"> </w:t>
      </w:r>
      <w:r>
        <w:rPr>
          <w:spacing w:val="-1"/>
        </w:rPr>
        <w:t>Disclosing</w:t>
      </w:r>
      <w:r>
        <w:rPr>
          <w:spacing w:val="-3"/>
        </w:rPr>
        <w:t xml:space="preserve"> </w:t>
      </w:r>
      <w:r>
        <w:rPr>
          <w:spacing w:val="-1"/>
        </w:rPr>
        <w:t>Party</w:t>
      </w:r>
      <w:ins w:id="129" w:author="Williams, Robyn Joy" w:date="2017-09-08T14:13:00Z">
        <w:del w:id="130" w:author="Kelich, Stephanie L" w:date="2017-09-12T08:34:00Z">
          <w:r w:rsidR="003F3860" w:rsidDel="00BE36D7">
            <w:rPr>
              <w:spacing w:val="-1"/>
            </w:rPr>
            <w:delText xml:space="preserve"> within 30 days of disclosure</w:delText>
          </w:r>
        </w:del>
      </w:ins>
      <w:r>
        <w:rPr>
          <w:spacing w:val="-1"/>
        </w:rPr>
        <w:t>,</w:t>
      </w:r>
      <w:r>
        <w:t xml:space="preserve"> or</w:t>
      </w:r>
      <w:r>
        <w:rPr>
          <w:spacing w:val="-2"/>
        </w:rPr>
        <w:t xml:space="preserve"> </w:t>
      </w:r>
      <w:r>
        <w:t>if</w:t>
      </w:r>
      <w:r>
        <w:rPr>
          <w:spacing w:val="-2"/>
        </w:rPr>
        <w:t xml:space="preserve"> </w:t>
      </w:r>
      <w:r>
        <w:t>not</w:t>
      </w:r>
      <w:r>
        <w:rPr>
          <w:spacing w:val="-2"/>
        </w:rPr>
        <w:t xml:space="preserve"> </w:t>
      </w:r>
      <w:r>
        <w:rPr>
          <w:spacing w:val="-1"/>
        </w:rPr>
        <w:t>clearly</w:t>
      </w:r>
      <w:r>
        <w:rPr>
          <w:spacing w:val="-3"/>
        </w:rPr>
        <w:t xml:space="preserve"> </w:t>
      </w:r>
      <w:r>
        <w:rPr>
          <w:spacing w:val="-1"/>
        </w:rPr>
        <w:t>marked,</w:t>
      </w:r>
      <w:r>
        <w:t xml:space="preserve"> </w:t>
      </w:r>
      <w:r>
        <w:rPr>
          <w:spacing w:val="-1"/>
        </w:rPr>
        <w:t>identified</w:t>
      </w:r>
      <w:r>
        <w:rPr>
          <w:spacing w:val="-2"/>
        </w:rPr>
        <w:t xml:space="preserve"> </w:t>
      </w:r>
      <w:r>
        <w:t>at</w:t>
      </w:r>
      <w:r>
        <w:rPr>
          <w:spacing w:val="-2"/>
        </w:rPr>
        <w:t xml:space="preserve"> </w:t>
      </w:r>
      <w:r>
        <w:t>the</w:t>
      </w:r>
      <w:r>
        <w:rPr>
          <w:spacing w:val="-2"/>
        </w:rPr>
        <w:t xml:space="preserve"> </w:t>
      </w:r>
      <w:r>
        <w:rPr>
          <w:spacing w:val="-1"/>
        </w:rPr>
        <w:t>time</w:t>
      </w:r>
      <w:r>
        <w:t xml:space="preserve"> of</w:t>
      </w:r>
      <w:r>
        <w:rPr>
          <w:spacing w:val="1"/>
        </w:rPr>
        <w:t xml:space="preserve"> </w:t>
      </w:r>
      <w:r>
        <w:rPr>
          <w:spacing w:val="-1"/>
        </w:rPr>
        <w:t>the</w:t>
      </w:r>
      <w:r>
        <w:t xml:space="preserve"> </w:t>
      </w:r>
      <w:r>
        <w:rPr>
          <w:spacing w:val="-1"/>
        </w:rPr>
        <w:t>disclosure</w:t>
      </w:r>
      <w:r>
        <w:rPr>
          <w:spacing w:val="-2"/>
        </w:rPr>
        <w:t xml:space="preserve"> </w:t>
      </w:r>
      <w:r>
        <w:rPr>
          <w:spacing w:val="-1"/>
        </w:rPr>
        <w:t>as</w:t>
      </w:r>
      <w:r>
        <w:rPr>
          <w:spacing w:val="59"/>
        </w:rPr>
        <w:t xml:space="preserve"> </w:t>
      </w:r>
      <w:r>
        <w:rPr>
          <w:spacing w:val="-1"/>
        </w:rPr>
        <w:t>confidential</w:t>
      </w:r>
      <w:r>
        <w:rPr>
          <w:spacing w:val="1"/>
        </w:rPr>
        <w:t xml:space="preserve"> </w:t>
      </w:r>
      <w:r>
        <w:t>by</w:t>
      </w:r>
      <w:r>
        <w:rPr>
          <w:spacing w:val="-3"/>
        </w:rPr>
        <w:t xml:space="preserve"> </w:t>
      </w:r>
      <w:r>
        <w:rPr>
          <w:spacing w:val="-1"/>
        </w:rPr>
        <w:t>the</w:t>
      </w:r>
      <w:r>
        <w:t xml:space="preserve"> </w:t>
      </w:r>
      <w:r>
        <w:rPr>
          <w:spacing w:val="-1"/>
        </w:rPr>
        <w:t>Disclosing</w:t>
      </w:r>
      <w:r>
        <w:rPr>
          <w:spacing w:val="-3"/>
        </w:rPr>
        <w:t xml:space="preserve"> </w:t>
      </w:r>
      <w:r>
        <w:rPr>
          <w:spacing w:val="-1"/>
        </w:rPr>
        <w:t>Party,</w:t>
      </w:r>
      <w:ins w:id="131" w:author="Kelich, Stephanie L" w:date="2017-09-12T08:28:00Z">
        <w:r w:rsidR="00666AC5">
          <w:rPr>
            <w:spacing w:val="-1"/>
          </w:rPr>
          <w:t xml:space="preserve"> </w:t>
        </w:r>
      </w:ins>
      <w:r>
        <w:rPr>
          <w:spacing w:val="-1"/>
        </w:rPr>
        <w:t>(and</w:t>
      </w:r>
      <w:r>
        <w:rPr>
          <w:spacing w:val="-2"/>
        </w:rPr>
        <w:t xml:space="preserve"> </w:t>
      </w:r>
      <w:r>
        <w:t xml:space="preserve">in </w:t>
      </w:r>
      <w:r>
        <w:rPr>
          <w:spacing w:val="-1"/>
        </w:rPr>
        <w:t>the</w:t>
      </w:r>
      <w:r>
        <w:t xml:space="preserve"> case</w:t>
      </w:r>
      <w:r>
        <w:rPr>
          <w:spacing w:val="-2"/>
        </w:rPr>
        <w:t xml:space="preserve"> </w:t>
      </w:r>
      <w:r>
        <w:t>of</w:t>
      </w:r>
      <w:r>
        <w:rPr>
          <w:spacing w:val="-2"/>
        </w:rPr>
        <w:t xml:space="preserve"> </w:t>
      </w:r>
      <w:r>
        <w:rPr>
          <w:spacing w:val="-1"/>
        </w:rPr>
        <w:t>SGI,</w:t>
      </w:r>
      <w:r>
        <w:t xml:space="preserve"> </w:t>
      </w:r>
      <w:r>
        <w:rPr>
          <w:spacing w:val="-1"/>
        </w:rPr>
        <w:t>including</w:t>
      </w:r>
      <w:r>
        <w:rPr>
          <w:spacing w:val="-3"/>
        </w:rPr>
        <w:t xml:space="preserve"> </w:t>
      </w:r>
      <w:r>
        <w:rPr>
          <w:spacing w:val="-1"/>
        </w:rPr>
        <w:t>without</w:t>
      </w:r>
      <w:r>
        <w:rPr>
          <w:spacing w:val="-2"/>
        </w:rPr>
        <w:t xml:space="preserve"> </w:t>
      </w:r>
      <w:r>
        <w:rPr>
          <w:spacing w:val="-1"/>
        </w:rPr>
        <w:t>limitation</w:t>
      </w:r>
      <w:r>
        <w:t xml:space="preserve"> any</w:t>
      </w:r>
      <w:r>
        <w:rPr>
          <w:spacing w:val="-2"/>
        </w:rPr>
        <w:t xml:space="preserve"> </w:t>
      </w:r>
      <w:r>
        <w:rPr>
          <w:spacing w:val="-1"/>
        </w:rPr>
        <w:t>extracts</w:t>
      </w:r>
      <w:r>
        <w:rPr>
          <w:spacing w:val="4"/>
        </w:rPr>
        <w:t xml:space="preserve"> </w:t>
      </w:r>
      <w:r>
        <w:rPr>
          <w:spacing w:val="-1"/>
        </w:rPr>
        <w:t>supplied</w:t>
      </w:r>
      <w:r>
        <w:t xml:space="preserve"> by</w:t>
      </w:r>
      <w:r>
        <w:rPr>
          <w:spacing w:val="69"/>
        </w:rPr>
        <w:t xml:space="preserve"> </w:t>
      </w:r>
      <w:r>
        <w:t>SGI</w:t>
      </w:r>
      <w:r>
        <w:rPr>
          <w:spacing w:val="-4"/>
        </w:rPr>
        <w:t xml:space="preserve"> </w:t>
      </w:r>
      <w:r>
        <w:rPr>
          <w:spacing w:val="-1"/>
        </w:rPr>
        <w:t>which</w:t>
      </w:r>
      <w:r>
        <w:t xml:space="preserve"> is</w:t>
      </w:r>
      <w:r>
        <w:rPr>
          <w:spacing w:val="-1"/>
        </w:rPr>
        <w:t xml:space="preserve"> related</w:t>
      </w:r>
      <w:r>
        <w:rPr>
          <w:spacing w:val="-2"/>
        </w:rPr>
        <w:t xml:space="preserve"> </w:t>
      </w:r>
      <w:r>
        <w:t xml:space="preserve">to </w:t>
      </w:r>
      <w:r>
        <w:rPr>
          <w:spacing w:val="-1"/>
        </w:rPr>
        <w:t>Material</w:t>
      </w:r>
      <w:r>
        <w:rPr>
          <w:spacing w:val="-2"/>
        </w:rPr>
        <w:t xml:space="preserve"> </w:t>
      </w:r>
      <w:r>
        <w:rPr>
          <w:spacing w:val="-1"/>
        </w:rPr>
        <w:t>that</w:t>
      </w:r>
      <w:r>
        <w:rPr>
          <w:spacing w:val="1"/>
        </w:rPr>
        <w:t xml:space="preserve"> </w:t>
      </w:r>
      <w:r>
        <w:rPr>
          <w:spacing w:val="-1"/>
        </w:rPr>
        <w:t>is</w:t>
      </w:r>
      <w:r>
        <w:rPr>
          <w:spacing w:val="2"/>
        </w:rPr>
        <w:t xml:space="preserve"> </w:t>
      </w:r>
      <w:r>
        <w:rPr>
          <w:spacing w:val="-1"/>
        </w:rPr>
        <w:t>supplied</w:t>
      </w:r>
      <w:r>
        <w:t xml:space="preserve"> by</w:t>
      </w:r>
      <w:r>
        <w:rPr>
          <w:spacing w:val="-2"/>
        </w:rPr>
        <w:t xml:space="preserve"> SGI)</w:t>
      </w:r>
      <w:r>
        <w:rPr>
          <w:spacing w:val="1"/>
        </w:rPr>
        <w:t xml:space="preserve"> </w:t>
      </w:r>
      <w:r>
        <w:rPr>
          <w:rFonts w:cs="Times New Roman"/>
          <w:spacing w:val="-1"/>
        </w:rPr>
        <w:t>(“Confidential</w:t>
      </w:r>
      <w:r>
        <w:rPr>
          <w:rFonts w:cs="Times New Roman"/>
          <w:spacing w:val="1"/>
        </w:rPr>
        <w:t xml:space="preserve"> </w:t>
      </w:r>
      <w:r>
        <w:rPr>
          <w:rFonts w:cs="Times New Roman"/>
          <w:spacing w:val="-1"/>
        </w:rPr>
        <w:t>Information”)</w:t>
      </w:r>
      <w:r>
        <w:rPr>
          <w:spacing w:val="-1"/>
        </w:rPr>
        <w:t>,</w:t>
      </w:r>
      <w:r>
        <w:rPr>
          <w:spacing w:val="-3"/>
        </w:rPr>
        <w:t xml:space="preserve"> </w:t>
      </w:r>
      <w:r>
        <w:t>and any</w:t>
      </w:r>
      <w:r>
        <w:rPr>
          <w:spacing w:val="-2"/>
        </w:rPr>
        <w:t xml:space="preserve"> </w:t>
      </w:r>
      <w:r>
        <w:t>of</w:t>
      </w:r>
      <w:r>
        <w:rPr>
          <w:spacing w:val="1"/>
        </w:rPr>
        <w:t xml:space="preserve"> </w:t>
      </w:r>
      <w:r>
        <w:rPr>
          <w:spacing w:val="-1"/>
        </w:rPr>
        <w:t>Disclosing</w:t>
      </w:r>
      <w:r>
        <w:rPr>
          <w:spacing w:val="79"/>
        </w:rPr>
        <w:t xml:space="preserve"> </w:t>
      </w:r>
      <w:r>
        <w:rPr>
          <w:rFonts w:cs="Times New Roman"/>
          <w:spacing w:val="-1"/>
        </w:rPr>
        <w:t>Party’s</w:t>
      </w:r>
      <w:r>
        <w:rPr>
          <w:rFonts w:cs="Times New Roman"/>
          <w:spacing w:val="-2"/>
        </w:rPr>
        <w:t xml:space="preserve"> </w:t>
      </w:r>
      <w:del w:id="132" w:author="Kelich, Stephanie L" w:date="2017-09-12T08:29:00Z">
        <w:r w:rsidDel="00666AC5">
          <w:rPr>
            <w:rFonts w:cs="Times New Roman"/>
            <w:spacing w:val="-1"/>
          </w:rPr>
          <w:delText>confidential</w:delText>
        </w:r>
        <w:r w:rsidDel="00666AC5">
          <w:rPr>
            <w:rFonts w:cs="Times New Roman"/>
            <w:spacing w:val="1"/>
          </w:rPr>
          <w:delText xml:space="preserve"> </w:delText>
        </w:r>
      </w:del>
      <w:ins w:id="133" w:author="Kelich, Stephanie L" w:date="2017-09-12T08:29:00Z">
        <w:r w:rsidR="00666AC5">
          <w:rPr>
            <w:rFonts w:cs="Times New Roman"/>
            <w:spacing w:val="-1"/>
          </w:rPr>
          <w:t>Confidential</w:t>
        </w:r>
        <w:r w:rsidR="00666AC5">
          <w:rPr>
            <w:rFonts w:cs="Times New Roman"/>
            <w:spacing w:val="1"/>
          </w:rPr>
          <w:t xml:space="preserve"> </w:t>
        </w:r>
      </w:ins>
      <w:del w:id="134" w:author="Kelich, Stephanie L" w:date="2017-09-12T08:29:00Z">
        <w:r w:rsidDel="00666AC5">
          <w:rPr>
            <w:rFonts w:cs="Times New Roman"/>
            <w:spacing w:val="-1"/>
          </w:rPr>
          <w:delText>information</w:delText>
        </w:r>
        <w:r w:rsidDel="00666AC5">
          <w:rPr>
            <w:rFonts w:cs="Times New Roman"/>
            <w:spacing w:val="2"/>
          </w:rPr>
          <w:delText xml:space="preserve"> </w:delText>
        </w:r>
      </w:del>
      <w:ins w:id="135" w:author="Kelich, Stephanie L" w:date="2017-09-12T08:29:00Z">
        <w:r w:rsidR="00666AC5">
          <w:rPr>
            <w:rFonts w:cs="Times New Roman"/>
            <w:spacing w:val="-1"/>
          </w:rPr>
          <w:t>Information</w:t>
        </w:r>
        <w:r w:rsidR="00666AC5">
          <w:rPr>
            <w:rFonts w:cs="Times New Roman"/>
            <w:spacing w:val="2"/>
          </w:rPr>
          <w:t xml:space="preserve"> </w:t>
        </w:r>
      </w:ins>
      <w:r>
        <w:rPr>
          <w:spacing w:val="-1"/>
        </w:rPr>
        <w:t>that</w:t>
      </w:r>
      <w:r>
        <w:rPr>
          <w:spacing w:val="-2"/>
        </w:rPr>
        <w:t xml:space="preserve"> </w:t>
      </w:r>
      <w:r>
        <w:t>is</w:t>
      </w:r>
      <w:r>
        <w:rPr>
          <w:spacing w:val="-2"/>
        </w:rPr>
        <w:t xml:space="preserve"> </w:t>
      </w:r>
      <w:r>
        <w:rPr>
          <w:spacing w:val="-1"/>
        </w:rPr>
        <w:t>incorporated</w:t>
      </w:r>
      <w:r>
        <w:rPr>
          <w:spacing w:val="-2"/>
        </w:rPr>
        <w:t xml:space="preserve"> </w:t>
      </w:r>
      <w:r>
        <w:t>in</w:t>
      </w:r>
      <w:r>
        <w:rPr>
          <w:spacing w:val="-3"/>
        </w:rPr>
        <w:t xml:space="preserve"> </w:t>
      </w:r>
      <w:r>
        <w:rPr>
          <w:spacing w:val="-1"/>
        </w:rPr>
        <w:t>information</w:t>
      </w:r>
      <w:r>
        <w:rPr>
          <w:spacing w:val="-3"/>
        </w:rPr>
        <w:t xml:space="preserve"> </w:t>
      </w:r>
      <w:r>
        <w:t>of</w:t>
      </w:r>
      <w:r>
        <w:rPr>
          <w:spacing w:val="-2"/>
        </w:rPr>
        <w:t xml:space="preserve"> </w:t>
      </w:r>
      <w:r>
        <w:t xml:space="preserve">the </w:t>
      </w:r>
      <w:r>
        <w:rPr>
          <w:spacing w:val="-1"/>
        </w:rPr>
        <w:t>Receiving</w:t>
      </w:r>
      <w:r>
        <w:rPr>
          <w:spacing w:val="-3"/>
        </w:rPr>
        <w:t xml:space="preserve"> </w:t>
      </w:r>
      <w:r>
        <w:t>Party</w:t>
      </w:r>
      <w:r>
        <w:rPr>
          <w:spacing w:val="-2"/>
        </w:rPr>
        <w:t xml:space="preserve"> </w:t>
      </w:r>
      <w:r>
        <w:rPr>
          <w:spacing w:val="-1"/>
        </w:rPr>
        <w:t>shall</w:t>
      </w:r>
      <w:r>
        <w:rPr>
          <w:spacing w:val="1"/>
        </w:rPr>
        <w:t xml:space="preserve"> </w:t>
      </w:r>
      <w:r>
        <w:t>be</w:t>
      </w:r>
      <w:r>
        <w:rPr>
          <w:spacing w:val="-2"/>
        </w:rPr>
        <w:t xml:space="preserve"> </w:t>
      </w:r>
      <w:r>
        <w:rPr>
          <w:spacing w:val="-1"/>
        </w:rPr>
        <w:t>deemed</w:t>
      </w:r>
      <w:r>
        <w:t xml:space="preserve"> to</w:t>
      </w:r>
      <w:r>
        <w:rPr>
          <w:spacing w:val="67"/>
        </w:rPr>
        <w:t xml:space="preserve"> </w:t>
      </w:r>
      <w:r>
        <w:t>belong</w:t>
      </w:r>
      <w:r>
        <w:rPr>
          <w:spacing w:val="-3"/>
        </w:rPr>
        <w:t xml:space="preserve"> </w:t>
      </w:r>
      <w:r>
        <w:t xml:space="preserve">to </w:t>
      </w:r>
      <w:r>
        <w:rPr>
          <w:spacing w:val="-1"/>
        </w:rPr>
        <w:t>Disclosing</w:t>
      </w:r>
      <w:r>
        <w:rPr>
          <w:spacing w:val="-3"/>
        </w:rPr>
        <w:t xml:space="preserve"> </w:t>
      </w:r>
      <w:r>
        <w:rPr>
          <w:spacing w:val="-1"/>
        </w:rPr>
        <w:t>Party,</w:t>
      </w:r>
      <w:r>
        <w:t xml:space="preserve"> SGI</w:t>
      </w:r>
      <w:r>
        <w:rPr>
          <w:spacing w:val="-4"/>
        </w:rPr>
        <w:t xml:space="preserve"> </w:t>
      </w:r>
      <w:r>
        <w:t xml:space="preserve">and to </w:t>
      </w:r>
      <w:r>
        <w:rPr>
          <w:spacing w:val="-1"/>
        </w:rPr>
        <w:t>have</w:t>
      </w:r>
      <w:r>
        <w:t xml:space="preserve"> </w:t>
      </w:r>
      <w:r>
        <w:rPr>
          <w:spacing w:val="-1"/>
        </w:rPr>
        <w:t>been</w:t>
      </w:r>
      <w:r>
        <w:t xml:space="preserve"> </w:t>
      </w:r>
      <w:r>
        <w:rPr>
          <w:spacing w:val="-1"/>
        </w:rPr>
        <w:t>disclosed</w:t>
      </w:r>
      <w:r>
        <w:rPr>
          <w:spacing w:val="1"/>
        </w:rPr>
        <w:t xml:space="preserve"> </w:t>
      </w:r>
      <w:r>
        <w:rPr>
          <w:spacing w:val="-2"/>
        </w:rPr>
        <w:t>or</w:t>
      </w:r>
      <w:r>
        <w:t xml:space="preserve"> </w:t>
      </w:r>
      <w:r>
        <w:rPr>
          <w:spacing w:val="-1"/>
        </w:rPr>
        <w:t>provided</w:t>
      </w:r>
      <w:r>
        <w:t xml:space="preserve"> </w:t>
      </w:r>
      <w:r>
        <w:rPr>
          <w:spacing w:val="-1"/>
        </w:rPr>
        <w:t>to</w:t>
      </w:r>
      <w:r>
        <w:rPr>
          <w:spacing w:val="1"/>
        </w:rPr>
        <w:t xml:space="preserve"> </w:t>
      </w:r>
      <w:r>
        <w:rPr>
          <w:spacing w:val="-1"/>
        </w:rPr>
        <w:t>Receiving</w:t>
      </w:r>
      <w:r>
        <w:rPr>
          <w:spacing w:val="-3"/>
        </w:rPr>
        <w:t xml:space="preserve"> </w:t>
      </w:r>
      <w:r>
        <w:t>Party</w:t>
      </w:r>
      <w:r>
        <w:rPr>
          <w:spacing w:val="-2"/>
        </w:rPr>
        <w:t xml:space="preserve"> </w:t>
      </w:r>
      <w:r>
        <w:t xml:space="preserve">in </w:t>
      </w:r>
      <w:r>
        <w:rPr>
          <w:spacing w:val="-1"/>
        </w:rPr>
        <w:t>confidence.</w:t>
      </w:r>
      <w:r>
        <w:t xml:space="preserve">  </w:t>
      </w:r>
      <w:r>
        <w:rPr>
          <w:spacing w:val="-2"/>
        </w:rPr>
        <w:t>All</w:t>
      </w:r>
      <w:r>
        <w:rPr>
          <w:spacing w:val="57"/>
        </w:rPr>
        <w:t xml:space="preserve"> </w:t>
      </w:r>
      <w:r>
        <w:rPr>
          <w:spacing w:val="-1"/>
        </w:rPr>
        <w:t>parties</w:t>
      </w:r>
      <w:r>
        <w:t xml:space="preserve"> </w:t>
      </w:r>
      <w:r>
        <w:rPr>
          <w:spacing w:val="-1"/>
        </w:rPr>
        <w:t>agree</w:t>
      </w:r>
      <w:r>
        <w:rPr>
          <w:spacing w:val="54"/>
        </w:rPr>
        <w:t xml:space="preserve"> </w:t>
      </w:r>
      <w:r>
        <w:t xml:space="preserve">to </w:t>
      </w:r>
      <w:r>
        <w:rPr>
          <w:spacing w:val="-1"/>
        </w:rPr>
        <w:t>preserve</w:t>
      </w:r>
      <w:r>
        <w:t xml:space="preserve"> </w:t>
      </w:r>
      <w:r>
        <w:rPr>
          <w:spacing w:val="-2"/>
        </w:rPr>
        <w:t>the</w:t>
      </w:r>
      <w:r>
        <w:t xml:space="preserve"> </w:t>
      </w:r>
      <w:r>
        <w:rPr>
          <w:spacing w:val="-1"/>
        </w:rPr>
        <w:t>confident</w:t>
      </w:r>
      <w:r>
        <w:rPr>
          <w:rFonts w:cs="Times New Roman"/>
          <w:spacing w:val="-1"/>
        </w:rPr>
        <w:t>ial</w:t>
      </w:r>
      <w:r>
        <w:rPr>
          <w:rFonts w:cs="Times New Roman"/>
          <w:spacing w:val="1"/>
        </w:rPr>
        <w:t xml:space="preserve"> </w:t>
      </w:r>
      <w:r>
        <w:rPr>
          <w:rFonts w:cs="Times New Roman"/>
          <w:spacing w:val="-1"/>
        </w:rPr>
        <w:t>status</w:t>
      </w:r>
      <w:r>
        <w:rPr>
          <w:rFonts w:cs="Times New Roman"/>
        </w:rPr>
        <w:t xml:space="preserve"> </w:t>
      </w:r>
      <w:r>
        <w:rPr>
          <w:rFonts w:cs="Times New Roman"/>
          <w:spacing w:val="-1"/>
        </w:rPr>
        <w:t>of</w:t>
      </w:r>
      <w:r>
        <w:rPr>
          <w:rFonts w:cs="Times New Roman"/>
        </w:rPr>
        <w:t xml:space="preserve"> </w:t>
      </w:r>
      <w:r>
        <w:rPr>
          <w:rFonts w:cs="Times New Roman"/>
          <w:spacing w:val="-1"/>
        </w:rPr>
        <w:t>the</w:t>
      </w:r>
      <w:r>
        <w:rPr>
          <w:rFonts w:cs="Times New Roman"/>
          <w:spacing w:val="-2"/>
        </w:rPr>
        <w:t xml:space="preserve"> </w:t>
      </w:r>
      <w:r>
        <w:rPr>
          <w:rFonts w:cs="Times New Roman"/>
          <w:spacing w:val="-1"/>
        </w:rPr>
        <w:t>other</w:t>
      </w:r>
      <w:r>
        <w:rPr>
          <w:rFonts w:cs="Times New Roman"/>
        </w:rPr>
        <w:t xml:space="preserve"> </w:t>
      </w:r>
      <w:r>
        <w:rPr>
          <w:rFonts w:cs="Times New Roman"/>
          <w:spacing w:val="-1"/>
        </w:rPr>
        <w:t>parties’</w:t>
      </w:r>
      <w:r>
        <w:rPr>
          <w:rFonts w:cs="Times New Roman"/>
        </w:rPr>
        <w:t xml:space="preserve"> </w:t>
      </w:r>
      <w:r>
        <w:rPr>
          <w:rFonts w:cs="Times New Roman"/>
          <w:spacing w:val="-1"/>
        </w:rPr>
        <w:t>confidential</w:t>
      </w:r>
      <w:r>
        <w:rPr>
          <w:rFonts w:cs="Times New Roman"/>
          <w:spacing w:val="-2"/>
        </w:rPr>
        <w:t xml:space="preserve"> </w:t>
      </w:r>
      <w:r>
        <w:rPr>
          <w:rFonts w:cs="Times New Roman"/>
          <w:spacing w:val="-1"/>
        </w:rPr>
        <w:t>information,</w:t>
      </w:r>
      <w:r>
        <w:rPr>
          <w:rFonts w:cs="Times New Roman"/>
        </w:rPr>
        <w:t xml:space="preserve"> and</w:t>
      </w:r>
      <w:r>
        <w:rPr>
          <w:rFonts w:cs="Times New Roman"/>
          <w:spacing w:val="-2"/>
        </w:rPr>
        <w:t xml:space="preserve"> </w:t>
      </w:r>
      <w:r>
        <w:rPr>
          <w:rFonts w:cs="Times New Roman"/>
          <w:spacing w:val="-1"/>
        </w:rPr>
        <w:t>shall</w:t>
      </w:r>
      <w:r>
        <w:rPr>
          <w:rFonts w:cs="Times New Roman"/>
          <w:spacing w:val="-2"/>
        </w:rPr>
        <w:t xml:space="preserve"> </w:t>
      </w:r>
      <w:r>
        <w:rPr>
          <w:rFonts w:cs="Times New Roman"/>
        </w:rPr>
        <w:t>not</w:t>
      </w:r>
      <w:r>
        <w:rPr>
          <w:rFonts w:cs="Times New Roman"/>
          <w:spacing w:val="-2"/>
        </w:rPr>
        <w:t xml:space="preserve"> be</w:t>
      </w:r>
      <w:r>
        <w:rPr>
          <w:rFonts w:cs="Times New Roman"/>
          <w:spacing w:val="63"/>
        </w:rPr>
        <w:t xml:space="preserve"> </w:t>
      </w:r>
      <w:r>
        <w:t xml:space="preserve">used </w:t>
      </w:r>
      <w:r>
        <w:rPr>
          <w:spacing w:val="-2"/>
        </w:rPr>
        <w:t>or</w:t>
      </w:r>
      <w:r>
        <w:t xml:space="preserve"> </w:t>
      </w:r>
      <w:r>
        <w:rPr>
          <w:spacing w:val="-1"/>
        </w:rPr>
        <w:t>further</w:t>
      </w:r>
      <w:r>
        <w:rPr>
          <w:spacing w:val="-2"/>
        </w:rPr>
        <w:t xml:space="preserve"> </w:t>
      </w:r>
      <w:r>
        <w:rPr>
          <w:spacing w:val="-1"/>
        </w:rPr>
        <w:t>disclosed</w:t>
      </w:r>
      <w:r>
        <w:rPr>
          <w:spacing w:val="-3"/>
        </w:rPr>
        <w:t xml:space="preserve"> </w:t>
      </w:r>
      <w:r>
        <w:t>to</w:t>
      </w:r>
      <w:r>
        <w:rPr>
          <w:spacing w:val="-3"/>
        </w:rPr>
        <w:t xml:space="preserve"> </w:t>
      </w:r>
      <w:r>
        <w:t>any</w:t>
      </w:r>
      <w:r>
        <w:rPr>
          <w:spacing w:val="-2"/>
        </w:rPr>
        <w:t xml:space="preserve"> </w:t>
      </w:r>
      <w:r>
        <w:rPr>
          <w:spacing w:val="-1"/>
        </w:rPr>
        <w:t>third</w:t>
      </w:r>
      <w:r>
        <w:t xml:space="preserve"> </w:t>
      </w:r>
      <w:r>
        <w:rPr>
          <w:spacing w:val="-1"/>
        </w:rPr>
        <w:t>party</w:t>
      </w:r>
      <w:r>
        <w:rPr>
          <w:spacing w:val="-3"/>
        </w:rPr>
        <w:t xml:space="preserve"> </w:t>
      </w:r>
      <w:r>
        <w:t>for</w:t>
      </w:r>
      <w:r>
        <w:rPr>
          <w:spacing w:val="-2"/>
        </w:rPr>
        <w:t xml:space="preserve"> </w:t>
      </w:r>
      <w:r>
        <w:t>any</w:t>
      </w:r>
      <w:r>
        <w:rPr>
          <w:spacing w:val="-2"/>
        </w:rPr>
        <w:t xml:space="preserve"> </w:t>
      </w:r>
      <w:r>
        <w:rPr>
          <w:spacing w:val="-1"/>
        </w:rPr>
        <w:t>purpose</w:t>
      </w:r>
      <w:r>
        <w:t xml:space="preserve"> </w:t>
      </w:r>
      <w:r>
        <w:rPr>
          <w:spacing w:val="-1"/>
        </w:rPr>
        <w:t>other</w:t>
      </w:r>
      <w:r>
        <w:t xml:space="preserve"> </w:t>
      </w:r>
      <w:r>
        <w:rPr>
          <w:spacing w:val="-1"/>
        </w:rPr>
        <w:t>than</w:t>
      </w:r>
      <w:r>
        <w:t xml:space="preserve"> </w:t>
      </w:r>
      <w:r>
        <w:rPr>
          <w:spacing w:val="-1"/>
        </w:rPr>
        <w:t>the</w:t>
      </w:r>
      <w:r>
        <w:t xml:space="preserve"> </w:t>
      </w:r>
      <w:r>
        <w:rPr>
          <w:spacing w:val="-1"/>
        </w:rPr>
        <w:t>Recipient</w:t>
      </w:r>
      <w:r>
        <w:rPr>
          <w:spacing w:val="-2"/>
        </w:rPr>
        <w:t xml:space="preserve"> </w:t>
      </w:r>
      <w:r>
        <w:rPr>
          <w:spacing w:val="-1"/>
        </w:rPr>
        <w:t>Purpose,</w:t>
      </w:r>
      <w:r>
        <w:t xml:space="preserve"> or</w:t>
      </w:r>
      <w:r>
        <w:rPr>
          <w:spacing w:val="-1"/>
        </w:rPr>
        <w:t xml:space="preserve"> otherwise</w:t>
      </w:r>
      <w:r>
        <w:rPr>
          <w:spacing w:val="61"/>
        </w:rPr>
        <w:t xml:space="preserve"> </w:t>
      </w:r>
      <w:r>
        <w:rPr>
          <w:spacing w:val="-1"/>
        </w:rPr>
        <w:t>expressly</w:t>
      </w:r>
      <w:r>
        <w:rPr>
          <w:spacing w:val="-3"/>
        </w:rPr>
        <w:t xml:space="preserve"> </w:t>
      </w:r>
      <w:r>
        <w:rPr>
          <w:spacing w:val="-1"/>
        </w:rPr>
        <w:t>permitted</w:t>
      </w:r>
      <w:r>
        <w:t xml:space="preserve"> </w:t>
      </w:r>
      <w:r>
        <w:rPr>
          <w:spacing w:val="-1"/>
        </w:rPr>
        <w:t>herein.</w:t>
      </w:r>
      <w:r>
        <w:rPr>
          <w:spacing w:val="52"/>
        </w:rPr>
        <w:t xml:space="preserve"> </w:t>
      </w:r>
      <w:ins w:id="136" w:author="Williams, Robyn Joy" w:date="2017-09-08T14:14:00Z">
        <w:r w:rsidR="003F3860">
          <w:t xml:space="preserve">The obligations of </w:t>
        </w:r>
        <w:r w:rsidR="003F3860">
          <w:rPr>
            <w:bCs/>
          </w:rPr>
          <w:t>bot</w:t>
        </w:r>
      </w:ins>
      <w:ins w:id="137" w:author="Kelich, Stephanie L" w:date="2017-09-12T08:28:00Z">
        <w:r w:rsidR="00666AC5">
          <w:rPr>
            <w:bCs/>
          </w:rPr>
          <w:t>h</w:t>
        </w:r>
      </w:ins>
      <w:ins w:id="138" w:author="Williams, Robyn Joy" w:date="2017-09-08T14:14:00Z">
        <w:r w:rsidR="003F3860">
          <w:rPr>
            <w:bCs/>
          </w:rPr>
          <w:t xml:space="preserve"> </w:t>
        </w:r>
        <w:del w:id="139" w:author="Kelich, Stephanie L" w:date="2017-09-12T08:34:00Z">
          <w:r w:rsidR="003F3860" w:rsidDel="00BE36D7">
            <w:rPr>
              <w:bCs/>
            </w:rPr>
            <w:delText>parties</w:delText>
          </w:r>
        </w:del>
      </w:ins>
      <w:ins w:id="140" w:author="Kelich, Stephanie L" w:date="2017-09-12T08:34:00Z">
        <w:r w:rsidR="00BE36D7">
          <w:rPr>
            <w:bCs/>
          </w:rPr>
          <w:t>Parties</w:t>
        </w:r>
      </w:ins>
      <w:ins w:id="141" w:author="Williams, Robyn Joy" w:date="2017-09-08T14:14:00Z">
        <w:r w:rsidR="003F3860">
          <w:t xml:space="preserve"> to maintain confidentiality under this Agreement will survive its expiration or termination and will endure for five (5) years from date of disclosure. </w:t>
        </w:r>
      </w:ins>
      <w:r>
        <w:rPr>
          <w:spacing w:val="-1"/>
        </w:rPr>
        <w:t>These</w:t>
      </w:r>
      <w:r>
        <w:rPr>
          <w:spacing w:val="-2"/>
        </w:rPr>
        <w:t xml:space="preserve"> </w:t>
      </w:r>
      <w:r>
        <w:rPr>
          <w:spacing w:val="-1"/>
        </w:rPr>
        <w:t>confidentiality</w:t>
      </w:r>
      <w:r>
        <w:rPr>
          <w:spacing w:val="-3"/>
        </w:rPr>
        <w:t xml:space="preserve"> </w:t>
      </w:r>
      <w:r>
        <w:rPr>
          <w:spacing w:val="-1"/>
        </w:rPr>
        <w:t>obligations</w:t>
      </w:r>
      <w:r>
        <w:t xml:space="preserve"> do</w:t>
      </w:r>
      <w:r>
        <w:rPr>
          <w:spacing w:val="-2"/>
        </w:rPr>
        <w:t xml:space="preserve"> </w:t>
      </w:r>
      <w:r>
        <w:t>not</w:t>
      </w:r>
      <w:r>
        <w:rPr>
          <w:spacing w:val="-2"/>
        </w:rPr>
        <w:t xml:space="preserve"> </w:t>
      </w:r>
      <w:r>
        <w:rPr>
          <w:spacing w:val="-1"/>
        </w:rPr>
        <w:t>apply</w:t>
      </w:r>
      <w:r>
        <w:rPr>
          <w:spacing w:val="-3"/>
        </w:rPr>
        <w:t xml:space="preserve"> </w:t>
      </w:r>
      <w:r>
        <w:t>to any</w:t>
      </w:r>
      <w:r>
        <w:rPr>
          <w:spacing w:val="-2"/>
        </w:rPr>
        <w:t xml:space="preserve"> </w:t>
      </w:r>
      <w:r>
        <w:rPr>
          <w:spacing w:val="-1"/>
        </w:rPr>
        <w:t>information</w:t>
      </w:r>
      <w:r>
        <w:t xml:space="preserve"> </w:t>
      </w:r>
      <w:r>
        <w:rPr>
          <w:spacing w:val="-1"/>
        </w:rPr>
        <w:t>that:</w:t>
      </w:r>
    </w:p>
    <w:p w14:paraId="06EAC476" w14:textId="77777777" w:rsidR="00D7303B" w:rsidRDefault="00D7303B">
      <w:pPr>
        <w:spacing w:before="7"/>
        <w:rPr>
          <w:rFonts w:ascii="Times New Roman" w:eastAsia="Times New Roman" w:hAnsi="Times New Roman" w:cs="Times New Roman"/>
          <w:sz w:val="20"/>
          <w:szCs w:val="20"/>
        </w:rPr>
      </w:pPr>
    </w:p>
    <w:p w14:paraId="777FA720" w14:textId="77777777" w:rsidR="00D7303B" w:rsidRDefault="00E9465D">
      <w:pPr>
        <w:pStyle w:val="BodyText"/>
        <w:numPr>
          <w:ilvl w:val="1"/>
          <w:numId w:val="1"/>
        </w:numPr>
        <w:tabs>
          <w:tab w:val="left" w:pos="1541"/>
        </w:tabs>
        <w:ind w:right="283"/>
        <w:jc w:val="both"/>
      </w:pPr>
      <w:r>
        <w:rPr>
          <w:spacing w:val="-1"/>
        </w:rPr>
        <w:t>was</w:t>
      </w:r>
      <w:r>
        <w:t xml:space="preserve"> </w:t>
      </w:r>
      <w:r>
        <w:rPr>
          <w:spacing w:val="-1"/>
        </w:rPr>
        <w:t>known</w:t>
      </w:r>
      <w:r>
        <w:t xml:space="preserve"> to </w:t>
      </w:r>
      <w:r>
        <w:rPr>
          <w:spacing w:val="-1"/>
        </w:rPr>
        <w:t>Receiving</w:t>
      </w:r>
      <w:r>
        <w:rPr>
          <w:spacing w:val="-3"/>
        </w:rPr>
        <w:t xml:space="preserve"> </w:t>
      </w:r>
      <w:r>
        <w:rPr>
          <w:spacing w:val="-1"/>
        </w:rPr>
        <w:t>Party prior</w:t>
      </w:r>
      <w:r>
        <w:rPr>
          <w:spacing w:val="-2"/>
        </w:rPr>
        <w:t xml:space="preserve"> </w:t>
      </w:r>
      <w:r>
        <w:t xml:space="preserve">to </w:t>
      </w:r>
      <w:r>
        <w:rPr>
          <w:spacing w:val="-1"/>
        </w:rPr>
        <w:t>the</w:t>
      </w:r>
      <w:r>
        <w:t xml:space="preserve"> </w:t>
      </w:r>
      <w:r>
        <w:rPr>
          <w:spacing w:val="-1"/>
        </w:rPr>
        <w:t>receipt</w:t>
      </w:r>
      <w:r>
        <w:rPr>
          <w:spacing w:val="1"/>
        </w:rPr>
        <w:t xml:space="preserve"> </w:t>
      </w:r>
      <w:r>
        <w:rPr>
          <w:spacing w:val="-1"/>
        </w:rPr>
        <w:t>from</w:t>
      </w:r>
      <w:r>
        <w:rPr>
          <w:spacing w:val="-2"/>
        </w:rPr>
        <w:t xml:space="preserve"> </w:t>
      </w:r>
      <w:r>
        <w:rPr>
          <w:spacing w:val="-1"/>
        </w:rPr>
        <w:t>Disclosing</w:t>
      </w:r>
      <w:r>
        <w:rPr>
          <w:spacing w:val="-3"/>
        </w:rPr>
        <w:t xml:space="preserve"> </w:t>
      </w:r>
      <w:r>
        <w:t>Party</w:t>
      </w:r>
      <w:r>
        <w:rPr>
          <w:spacing w:val="-1"/>
        </w:rPr>
        <w:t xml:space="preserve"> </w:t>
      </w:r>
      <w:r>
        <w:t>or</w:t>
      </w:r>
      <w:r>
        <w:rPr>
          <w:spacing w:val="-2"/>
        </w:rPr>
        <w:t xml:space="preserve"> </w:t>
      </w:r>
      <w:r>
        <w:rPr>
          <w:spacing w:val="-1"/>
        </w:rPr>
        <w:t>that</w:t>
      </w:r>
      <w:r>
        <w:rPr>
          <w:spacing w:val="1"/>
        </w:rPr>
        <w:t xml:space="preserve"> </w:t>
      </w:r>
      <w:r>
        <w:rPr>
          <w:spacing w:val="-1"/>
        </w:rPr>
        <w:t>is</w:t>
      </w:r>
      <w:r>
        <w:rPr>
          <w:spacing w:val="-2"/>
        </w:rPr>
        <w:t xml:space="preserve"> </w:t>
      </w:r>
      <w:r>
        <w:rPr>
          <w:spacing w:val="-1"/>
        </w:rPr>
        <w:t>developed</w:t>
      </w:r>
      <w:r>
        <w:rPr>
          <w:spacing w:val="-2"/>
        </w:rPr>
        <w:t xml:space="preserve"> </w:t>
      </w:r>
      <w:r>
        <w:t>by</w:t>
      </w:r>
      <w:r>
        <w:rPr>
          <w:spacing w:val="55"/>
        </w:rPr>
        <w:t xml:space="preserve"> </w:t>
      </w:r>
      <w:r>
        <w:rPr>
          <w:spacing w:val="-1"/>
        </w:rPr>
        <w:t>Receiving</w:t>
      </w:r>
      <w:r>
        <w:rPr>
          <w:spacing w:val="-3"/>
        </w:rPr>
        <w:t xml:space="preserve"> </w:t>
      </w:r>
      <w:r>
        <w:rPr>
          <w:spacing w:val="-1"/>
        </w:rPr>
        <w:t>Party</w:t>
      </w:r>
      <w:r>
        <w:rPr>
          <w:spacing w:val="54"/>
        </w:rPr>
        <w:t xml:space="preserve"> </w:t>
      </w:r>
      <w:r>
        <w:rPr>
          <w:spacing w:val="-1"/>
        </w:rPr>
        <w:t>independently</w:t>
      </w:r>
      <w:r>
        <w:rPr>
          <w:spacing w:val="-3"/>
        </w:rPr>
        <w:t xml:space="preserve"> </w:t>
      </w:r>
      <w:r>
        <w:t>of</w:t>
      </w:r>
      <w:r>
        <w:rPr>
          <w:spacing w:val="-2"/>
        </w:rPr>
        <w:t xml:space="preserve"> </w:t>
      </w:r>
      <w:r>
        <w:t>the</w:t>
      </w:r>
      <w:r>
        <w:rPr>
          <w:spacing w:val="1"/>
        </w:rPr>
        <w:t xml:space="preserve"> </w:t>
      </w:r>
      <w:r>
        <w:rPr>
          <w:rFonts w:cs="Times New Roman"/>
          <w:spacing w:val="-1"/>
        </w:rPr>
        <w:t>Disclosing</w:t>
      </w:r>
      <w:r>
        <w:rPr>
          <w:rFonts w:cs="Times New Roman"/>
          <w:spacing w:val="-3"/>
        </w:rPr>
        <w:t xml:space="preserve"> </w:t>
      </w:r>
      <w:r>
        <w:rPr>
          <w:rFonts w:cs="Times New Roman"/>
          <w:spacing w:val="-1"/>
        </w:rPr>
        <w:t>Party’s</w:t>
      </w:r>
      <w:r>
        <w:rPr>
          <w:rFonts w:cs="Times New Roman"/>
        </w:rPr>
        <w:t xml:space="preserve"> </w:t>
      </w:r>
      <w:r>
        <w:rPr>
          <w:rFonts w:cs="Times New Roman"/>
          <w:spacing w:val="-1"/>
        </w:rPr>
        <w:t>confidential</w:t>
      </w:r>
      <w:r>
        <w:rPr>
          <w:rFonts w:cs="Times New Roman"/>
          <w:spacing w:val="-2"/>
        </w:rPr>
        <w:t xml:space="preserve"> </w:t>
      </w:r>
      <w:r>
        <w:rPr>
          <w:rFonts w:cs="Times New Roman"/>
          <w:spacing w:val="-1"/>
        </w:rPr>
        <w:t>information,</w:t>
      </w:r>
      <w:r>
        <w:rPr>
          <w:rFonts w:cs="Times New Roman"/>
          <w:spacing w:val="-3"/>
        </w:rPr>
        <w:t xml:space="preserve"> </w:t>
      </w:r>
      <w:r>
        <w:rPr>
          <w:rFonts w:cs="Times New Roman"/>
        </w:rPr>
        <w:t>as shown</w:t>
      </w:r>
      <w:r>
        <w:rPr>
          <w:rFonts w:cs="Times New Roman"/>
          <w:spacing w:val="-3"/>
        </w:rPr>
        <w:t xml:space="preserve"> </w:t>
      </w:r>
      <w:r>
        <w:rPr>
          <w:rFonts w:cs="Times New Roman"/>
        </w:rPr>
        <w:t>by</w:t>
      </w:r>
      <w:r>
        <w:rPr>
          <w:rFonts w:cs="Times New Roman"/>
          <w:spacing w:val="63"/>
        </w:rPr>
        <w:t xml:space="preserve"> </w:t>
      </w:r>
      <w:r>
        <w:rPr>
          <w:spacing w:val="-1"/>
        </w:rPr>
        <w:t>competent</w:t>
      </w:r>
      <w:r>
        <w:rPr>
          <w:spacing w:val="-2"/>
        </w:rPr>
        <w:t xml:space="preserve"> </w:t>
      </w:r>
      <w:r>
        <w:rPr>
          <w:spacing w:val="-1"/>
        </w:rPr>
        <w:t>evidence;</w:t>
      </w:r>
    </w:p>
    <w:p w14:paraId="322E93F5" w14:textId="601E555F" w:rsidR="003F3860" w:rsidRDefault="00E9465D" w:rsidP="00EE6969">
      <w:pPr>
        <w:pStyle w:val="BodyText"/>
        <w:numPr>
          <w:ilvl w:val="1"/>
          <w:numId w:val="1"/>
        </w:numPr>
        <w:tabs>
          <w:tab w:val="left" w:pos="1541"/>
        </w:tabs>
        <w:spacing w:before="1" w:line="252" w:lineRule="exact"/>
      </w:pPr>
      <w:r>
        <w:rPr>
          <w:spacing w:val="-1"/>
        </w:rPr>
        <w:t>becomes</w:t>
      </w:r>
      <w:r>
        <w:t xml:space="preserve"> </w:t>
      </w:r>
      <w:r>
        <w:rPr>
          <w:spacing w:val="-1"/>
        </w:rPr>
        <w:t>known</w:t>
      </w:r>
      <w:r>
        <w:t xml:space="preserve"> to </w:t>
      </w:r>
      <w:r>
        <w:rPr>
          <w:spacing w:val="-1"/>
        </w:rPr>
        <w:t>the</w:t>
      </w:r>
      <w:r>
        <w:t xml:space="preserve"> </w:t>
      </w:r>
      <w:r>
        <w:rPr>
          <w:spacing w:val="-1"/>
        </w:rPr>
        <w:t>public</w:t>
      </w:r>
      <w:r>
        <w:t xml:space="preserve"> </w:t>
      </w:r>
      <w:r>
        <w:rPr>
          <w:spacing w:val="-1"/>
        </w:rPr>
        <w:t>not</w:t>
      </w:r>
      <w:r>
        <w:rPr>
          <w:spacing w:val="1"/>
        </w:rPr>
        <w:t xml:space="preserve"> </w:t>
      </w:r>
      <w:r>
        <w:t>as</w:t>
      </w:r>
      <w:r>
        <w:rPr>
          <w:spacing w:val="-2"/>
        </w:rPr>
        <w:t xml:space="preserve"> </w:t>
      </w:r>
      <w:r>
        <w:t xml:space="preserve">a </w:t>
      </w:r>
      <w:r>
        <w:rPr>
          <w:spacing w:val="-1"/>
        </w:rPr>
        <w:t>result</w:t>
      </w:r>
      <w:r>
        <w:rPr>
          <w:spacing w:val="-2"/>
        </w:rPr>
        <w:t xml:space="preserve"> </w:t>
      </w:r>
      <w:r>
        <w:t xml:space="preserve">of </w:t>
      </w:r>
      <w:r>
        <w:rPr>
          <w:spacing w:val="-1"/>
        </w:rPr>
        <w:t>any</w:t>
      </w:r>
      <w:r>
        <w:rPr>
          <w:spacing w:val="-3"/>
        </w:rPr>
        <w:t xml:space="preserve"> </w:t>
      </w:r>
      <w:r>
        <w:rPr>
          <w:spacing w:val="-1"/>
        </w:rPr>
        <w:t>action</w:t>
      </w:r>
      <w:r>
        <w:t xml:space="preserve"> or</w:t>
      </w:r>
      <w:r>
        <w:rPr>
          <w:spacing w:val="-2"/>
        </w:rPr>
        <w:t xml:space="preserve"> </w:t>
      </w:r>
      <w:r>
        <w:rPr>
          <w:spacing w:val="-1"/>
        </w:rPr>
        <w:t>inaction</w:t>
      </w:r>
      <w:r>
        <w:t xml:space="preserve"> by</w:t>
      </w:r>
      <w:r>
        <w:rPr>
          <w:spacing w:val="1"/>
        </w:rPr>
        <w:t xml:space="preserve"> </w:t>
      </w:r>
      <w:r>
        <w:rPr>
          <w:spacing w:val="-1"/>
        </w:rPr>
        <w:t>Receiving</w:t>
      </w:r>
      <w:r>
        <w:rPr>
          <w:spacing w:val="-3"/>
        </w:rPr>
        <w:t xml:space="preserve"> </w:t>
      </w:r>
      <w:r>
        <w:rPr>
          <w:spacing w:val="-1"/>
        </w:rPr>
        <w:t>Party;</w:t>
      </w:r>
    </w:p>
    <w:p w14:paraId="3C4537A0" w14:textId="77777777" w:rsidR="00D7303B" w:rsidRDefault="00E9465D">
      <w:pPr>
        <w:pStyle w:val="BodyText"/>
        <w:numPr>
          <w:ilvl w:val="1"/>
          <w:numId w:val="1"/>
        </w:numPr>
        <w:tabs>
          <w:tab w:val="left" w:pos="1541"/>
        </w:tabs>
        <w:ind w:right="232"/>
      </w:pPr>
      <w:r>
        <w:t xml:space="preserve">the </w:t>
      </w:r>
      <w:r>
        <w:rPr>
          <w:spacing w:val="-1"/>
        </w:rPr>
        <w:t>Receiving</w:t>
      </w:r>
      <w:r>
        <w:rPr>
          <w:spacing w:val="-3"/>
        </w:rPr>
        <w:t xml:space="preserve"> </w:t>
      </w:r>
      <w:r>
        <w:rPr>
          <w:spacing w:val="-1"/>
        </w:rPr>
        <w:t>Party acquires</w:t>
      </w:r>
      <w:r>
        <w:t xml:space="preserve"> </w:t>
      </w:r>
      <w:r>
        <w:rPr>
          <w:spacing w:val="-1"/>
        </w:rPr>
        <w:t>from</w:t>
      </w:r>
      <w:r>
        <w:rPr>
          <w:spacing w:val="-4"/>
        </w:rPr>
        <w:t xml:space="preserve"> </w:t>
      </w:r>
      <w:r>
        <w:t xml:space="preserve">a </w:t>
      </w:r>
      <w:r>
        <w:rPr>
          <w:spacing w:val="-1"/>
        </w:rPr>
        <w:t>third</w:t>
      </w:r>
      <w:r>
        <w:t xml:space="preserve"> </w:t>
      </w:r>
      <w:r>
        <w:rPr>
          <w:spacing w:val="-1"/>
        </w:rPr>
        <w:t>party</w:t>
      </w:r>
      <w:r>
        <w:rPr>
          <w:spacing w:val="-3"/>
        </w:rPr>
        <w:t xml:space="preserve"> </w:t>
      </w:r>
      <w:r>
        <w:rPr>
          <w:spacing w:val="-1"/>
        </w:rPr>
        <w:t>who</w:t>
      </w:r>
      <w:r>
        <w:t xml:space="preserve"> </w:t>
      </w:r>
      <w:r>
        <w:rPr>
          <w:spacing w:val="-1"/>
        </w:rPr>
        <w:t>has</w:t>
      </w:r>
      <w:r>
        <w:t xml:space="preserve"> the</w:t>
      </w:r>
      <w:r>
        <w:rPr>
          <w:spacing w:val="-2"/>
        </w:rPr>
        <w:t xml:space="preserve"> </w:t>
      </w:r>
      <w:r>
        <w:rPr>
          <w:spacing w:val="-1"/>
        </w:rPr>
        <w:t>right</w:t>
      </w:r>
      <w:r>
        <w:rPr>
          <w:spacing w:val="-2"/>
        </w:rPr>
        <w:t xml:space="preserve"> </w:t>
      </w:r>
      <w:r>
        <w:t xml:space="preserve">to </w:t>
      </w:r>
      <w:r>
        <w:rPr>
          <w:spacing w:val="-1"/>
        </w:rPr>
        <w:t>disclose</w:t>
      </w:r>
      <w:r>
        <w:rPr>
          <w:spacing w:val="4"/>
        </w:rPr>
        <w:t xml:space="preserve"> </w:t>
      </w:r>
      <w:r>
        <w:rPr>
          <w:spacing w:val="-1"/>
        </w:rPr>
        <w:t>such</w:t>
      </w:r>
      <w:r>
        <w:rPr>
          <w:spacing w:val="-2"/>
        </w:rPr>
        <w:t xml:space="preserve"> </w:t>
      </w:r>
      <w:r>
        <w:rPr>
          <w:spacing w:val="-1"/>
        </w:rPr>
        <w:t>information</w:t>
      </w:r>
      <w:r>
        <w:rPr>
          <w:spacing w:val="1"/>
        </w:rPr>
        <w:t xml:space="preserve"> </w:t>
      </w:r>
      <w:r>
        <w:t>to</w:t>
      </w:r>
      <w:r>
        <w:rPr>
          <w:spacing w:val="63"/>
        </w:rPr>
        <w:t xml:space="preserve"> </w:t>
      </w:r>
      <w:r>
        <w:rPr>
          <w:spacing w:val="-1"/>
        </w:rPr>
        <w:t>Receiving</w:t>
      </w:r>
      <w:r>
        <w:rPr>
          <w:spacing w:val="-3"/>
        </w:rPr>
        <w:t xml:space="preserve"> </w:t>
      </w:r>
      <w:r>
        <w:rPr>
          <w:spacing w:val="-1"/>
        </w:rPr>
        <w:t>Party</w:t>
      </w:r>
      <w:r>
        <w:rPr>
          <w:spacing w:val="-3"/>
        </w:rPr>
        <w:t xml:space="preserve"> </w:t>
      </w:r>
      <w:r>
        <w:rPr>
          <w:spacing w:val="-1"/>
        </w:rPr>
        <w:t>without</w:t>
      </w:r>
      <w:r>
        <w:rPr>
          <w:spacing w:val="1"/>
        </w:rPr>
        <w:t xml:space="preserve"> </w:t>
      </w:r>
      <w:r>
        <w:rPr>
          <w:spacing w:val="-1"/>
        </w:rPr>
        <w:t>restriction;</w:t>
      </w:r>
      <w:r>
        <w:rPr>
          <w:spacing w:val="3"/>
        </w:rPr>
        <w:t xml:space="preserve"> </w:t>
      </w:r>
      <w:r>
        <w:t>and</w:t>
      </w:r>
    </w:p>
    <w:p w14:paraId="4673D88E" w14:textId="77777777" w:rsidR="00D7303B" w:rsidRDefault="00E9465D">
      <w:pPr>
        <w:pStyle w:val="BodyText"/>
        <w:numPr>
          <w:ilvl w:val="1"/>
          <w:numId w:val="1"/>
        </w:numPr>
        <w:tabs>
          <w:tab w:val="left" w:pos="1541"/>
        </w:tabs>
        <w:spacing w:before="1"/>
        <w:ind w:right="147"/>
      </w:pPr>
      <w:r>
        <w:lastRenderedPageBreak/>
        <w:t xml:space="preserve">the </w:t>
      </w:r>
      <w:r>
        <w:rPr>
          <w:spacing w:val="-1"/>
        </w:rPr>
        <w:t>Receiving</w:t>
      </w:r>
      <w:r>
        <w:rPr>
          <w:spacing w:val="-3"/>
        </w:rPr>
        <w:t xml:space="preserve"> </w:t>
      </w:r>
      <w:r>
        <w:rPr>
          <w:spacing w:val="-1"/>
        </w:rPr>
        <w:t xml:space="preserve">Party </w:t>
      </w:r>
      <w:r>
        <w:t xml:space="preserve">is </w:t>
      </w:r>
      <w:r>
        <w:rPr>
          <w:spacing w:val="-1"/>
        </w:rPr>
        <w:t>required</w:t>
      </w:r>
      <w:r>
        <w:rPr>
          <w:spacing w:val="-2"/>
        </w:rPr>
        <w:t xml:space="preserve"> </w:t>
      </w:r>
      <w:r>
        <w:t xml:space="preserve">to </w:t>
      </w:r>
      <w:r>
        <w:rPr>
          <w:spacing w:val="-1"/>
        </w:rPr>
        <w:t>disclose</w:t>
      </w:r>
      <w:r>
        <w:rPr>
          <w:spacing w:val="-2"/>
        </w:rPr>
        <w:t xml:space="preserve"> </w:t>
      </w:r>
      <w:r>
        <w:rPr>
          <w:spacing w:val="-1"/>
        </w:rPr>
        <w:t>information</w:t>
      </w:r>
      <w:r>
        <w:rPr>
          <w:spacing w:val="-3"/>
        </w:rPr>
        <w:t xml:space="preserve"> </w:t>
      </w:r>
      <w:r>
        <w:t>by</w:t>
      </w:r>
      <w:r>
        <w:rPr>
          <w:spacing w:val="-3"/>
        </w:rPr>
        <w:t xml:space="preserve"> </w:t>
      </w:r>
      <w:r>
        <w:t xml:space="preserve">law, </w:t>
      </w:r>
      <w:r>
        <w:rPr>
          <w:spacing w:val="-1"/>
        </w:rPr>
        <w:t>order</w:t>
      </w:r>
      <w:r>
        <w:t xml:space="preserve"> </w:t>
      </w:r>
      <w:r>
        <w:rPr>
          <w:spacing w:val="-2"/>
        </w:rPr>
        <w:t>or</w:t>
      </w:r>
      <w:r>
        <w:t xml:space="preserve"> </w:t>
      </w:r>
      <w:r>
        <w:rPr>
          <w:spacing w:val="-1"/>
        </w:rPr>
        <w:t>regulation</w:t>
      </w:r>
      <w:r>
        <w:rPr>
          <w:spacing w:val="-3"/>
        </w:rPr>
        <w:t xml:space="preserve"> </w:t>
      </w:r>
      <w:r>
        <w:t>of a</w:t>
      </w:r>
      <w:r>
        <w:rPr>
          <w:spacing w:val="47"/>
        </w:rPr>
        <w:t xml:space="preserve"> </w:t>
      </w:r>
      <w:r>
        <w:rPr>
          <w:spacing w:val="-1"/>
        </w:rPr>
        <w:t>governmental</w:t>
      </w:r>
      <w:r>
        <w:rPr>
          <w:spacing w:val="1"/>
        </w:rPr>
        <w:t xml:space="preserve"> </w:t>
      </w:r>
      <w:r>
        <w:rPr>
          <w:spacing w:val="-1"/>
        </w:rPr>
        <w:t>agency</w:t>
      </w:r>
      <w:r>
        <w:rPr>
          <w:spacing w:val="-3"/>
        </w:rPr>
        <w:t xml:space="preserve"> </w:t>
      </w:r>
      <w:r>
        <w:t>or</w:t>
      </w:r>
      <w:r>
        <w:rPr>
          <w:spacing w:val="-2"/>
        </w:rPr>
        <w:t xml:space="preserve"> </w:t>
      </w:r>
      <w:r>
        <w:t>a court</w:t>
      </w:r>
      <w:r>
        <w:rPr>
          <w:spacing w:val="-2"/>
        </w:rPr>
        <w:t xml:space="preserve"> </w:t>
      </w:r>
      <w:r>
        <w:t xml:space="preserve">of </w:t>
      </w:r>
      <w:r>
        <w:rPr>
          <w:spacing w:val="-1"/>
        </w:rPr>
        <w:t>competent</w:t>
      </w:r>
      <w:r>
        <w:rPr>
          <w:spacing w:val="-2"/>
        </w:rPr>
        <w:t xml:space="preserve"> </w:t>
      </w:r>
      <w:r>
        <w:rPr>
          <w:spacing w:val="-1"/>
        </w:rPr>
        <w:t>jurisdiction</w:t>
      </w:r>
      <w:r>
        <w:t xml:space="preserve"> or</w:t>
      </w:r>
      <w:r>
        <w:rPr>
          <w:spacing w:val="-2"/>
        </w:rPr>
        <w:t xml:space="preserve"> </w:t>
      </w:r>
      <w:r>
        <w:rPr>
          <w:spacing w:val="-1"/>
        </w:rPr>
        <w:t>international</w:t>
      </w:r>
      <w:r>
        <w:rPr>
          <w:spacing w:val="1"/>
        </w:rPr>
        <w:t xml:space="preserve"> </w:t>
      </w:r>
      <w:r>
        <w:rPr>
          <w:spacing w:val="-1"/>
        </w:rPr>
        <w:t>authority</w:t>
      </w:r>
      <w:r>
        <w:rPr>
          <w:spacing w:val="-3"/>
        </w:rPr>
        <w:t xml:space="preserve"> </w:t>
      </w:r>
      <w:r>
        <w:t xml:space="preserve">and has </w:t>
      </w:r>
      <w:r>
        <w:rPr>
          <w:spacing w:val="-1"/>
        </w:rPr>
        <w:t>given</w:t>
      </w:r>
      <w:r>
        <w:rPr>
          <w:spacing w:val="47"/>
        </w:rPr>
        <w:t xml:space="preserve"> </w:t>
      </w:r>
      <w:r>
        <w:rPr>
          <w:spacing w:val="-1"/>
        </w:rPr>
        <w:t>Disclosing</w:t>
      </w:r>
      <w:r>
        <w:rPr>
          <w:spacing w:val="-3"/>
        </w:rPr>
        <w:t xml:space="preserve"> </w:t>
      </w:r>
      <w:r>
        <w:t>Party</w:t>
      </w:r>
      <w:r>
        <w:rPr>
          <w:spacing w:val="-1"/>
        </w:rPr>
        <w:t xml:space="preserve"> </w:t>
      </w:r>
      <w:r>
        <w:t xml:space="preserve">as </w:t>
      </w:r>
      <w:r>
        <w:rPr>
          <w:spacing w:val="-1"/>
        </w:rPr>
        <w:t>much</w:t>
      </w:r>
      <w:r>
        <w:t xml:space="preserve"> </w:t>
      </w:r>
      <w:r>
        <w:rPr>
          <w:spacing w:val="-1"/>
        </w:rPr>
        <w:t>advance</w:t>
      </w:r>
      <w:r>
        <w:t xml:space="preserve"> </w:t>
      </w:r>
      <w:r>
        <w:rPr>
          <w:spacing w:val="-1"/>
        </w:rPr>
        <w:t>notice</w:t>
      </w:r>
      <w:r>
        <w:t xml:space="preserve"> of</w:t>
      </w:r>
      <w:r>
        <w:rPr>
          <w:spacing w:val="-2"/>
        </w:rPr>
        <w:t xml:space="preserve"> </w:t>
      </w:r>
      <w:r>
        <w:t>the</w:t>
      </w:r>
      <w:r>
        <w:rPr>
          <w:spacing w:val="-2"/>
        </w:rPr>
        <w:t xml:space="preserve"> </w:t>
      </w:r>
      <w:r>
        <w:rPr>
          <w:spacing w:val="-1"/>
        </w:rPr>
        <w:t>disclosure</w:t>
      </w:r>
      <w:r>
        <w:t xml:space="preserve"> </w:t>
      </w:r>
      <w:r>
        <w:rPr>
          <w:spacing w:val="-1"/>
        </w:rPr>
        <w:t>as</w:t>
      </w:r>
      <w:r>
        <w:t xml:space="preserve"> </w:t>
      </w:r>
      <w:r>
        <w:rPr>
          <w:spacing w:val="-1"/>
        </w:rPr>
        <w:t>is</w:t>
      </w:r>
      <w:r>
        <w:t xml:space="preserve"> </w:t>
      </w:r>
      <w:r>
        <w:rPr>
          <w:spacing w:val="-1"/>
        </w:rPr>
        <w:t>reasonably</w:t>
      </w:r>
      <w:r>
        <w:rPr>
          <w:spacing w:val="-3"/>
        </w:rPr>
        <w:t xml:space="preserve"> </w:t>
      </w:r>
      <w:r>
        <w:rPr>
          <w:spacing w:val="-1"/>
        </w:rPr>
        <w:t>practicable,</w:t>
      </w:r>
      <w:r>
        <w:rPr>
          <w:spacing w:val="-2"/>
        </w:rPr>
        <w:t xml:space="preserve"> </w:t>
      </w:r>
      <w:r>
        <w:t>and</w:t>
      </w:r>
      <w:r>
        <w:rPr>
          <w:spacing w:val="55"/>
        </w:rPr>
        <w:t xml:space="preserve"> </w:t>
      </w:r>
      <w:r>
        <w:rPr>
          <w:spacing w:val="-1"/>
        </w:rPr>
        <w:t>reasonably</w:t>
      </w:r>
      <w:r>
        <w:rPr>
          <w:spacing w:val="-3"/>
        </w:rPr>
        <w:t xml:space="preserve"> </w:t>
      </w:r>
      <w:r>
        <w:rPr>
          <w:spacing w:val="-1"/>
        </w:rPr>
        <w:t>cooperated</w:t>
      </w:r>
      <w:r>
        <w:rPr>
          <w:spacing w:val="2"/>
        </w:rPr>
        <w:t xml:space="preserve"> </w:t>
      </w:r>
      <w:r>
        <w:rPr>
          <w:spacing w:val="-1"/>
        </w:rPr>
        <w:t>with</w:t>
      </w:r>
      <w:r>
        <w:rPr>
          <w:spacing w:val="-3"/>
        </w:rPr>
        <w:t xml:space="preserve"> </w:t>
      </w:r>
      <w:r>
        <w:t xml:space="preserve">the </w:t>
      </w:r>
      <w:r>
        <w:rPr>
          <w:rFonts w:cs="Times New Roman"/>
          <w:spacing w:val="-1"/>
        </w:rPr>
        <w:t>Disclosing</w:t>
      </w:r>
      <w:r>
        <w:rPr>
          <w:rFonts w:cs="Times New Roman"/>
          <w:spacing w:val="-3"/>
        </w:rPr>
        <w:t xml:space="preserve"> </w:t>
      </w:r>
      <w:r>
        <w:rPr>
          <w:rFonts w:cs="Times New Roman"/>
          <w:spacing w:val="-1"/>
        </w:rPr>
        <w:t xml:space="preserve">Party’s </w:t>
      </w:r>
      <w:r>
        <w:rPr>
          <w:spacing w:val="-1"/>
        </w:rPr>
        <w:t>lawful</w:t>
      </w:r>
      <w:r>
        <w:rPr>
          <w:spacing w:val="1"/>
        </w:rPr>
        <w:t xml:space="preserve"> </w:t>
      </w:r>
      <w:r>
        <w:rPr>
          <w:spacing w:val="-1"/>
        </w:rPr>
        <w:t>efforts</w:t>
      </w:r>
      <w:r>
        <w:t xml:space="preserve"> to</w:t>
      </w:r>
      <w:r>
        <w:rPr>
          <w:spacing w:val="-3"/>
        </w:rPr>
        <w:t xml:space="preserve"> </w:t>
      </w:r>
      <w:r>
        <w:rPr>
          <w:spacing w:val="-1"/>
        </w:rPr>
        <w:t>suppress</w:t>
      </w:r>
      <w:r>
        <w:t xml:space="preserve"> or</w:t>
      </w:r>
      <w:r>
        <w:rPr>
          <w:spacing w:val="-2"/>
        </w:rPr>
        <w:t xml:space="preserve"> </w:t>
      </w:r>
      <w:r>
        <w:rPr>
          <w:spacing w:val="-1"/>
        </w:rPr>
        <w:t>limit</w:t>
      </w:r>
      <w:r>
        <w:rPr>
          <w:spacing w:val="1"/>
        </w:rPr>
        <w:t xml:space="preserve"> </w:t>
      </w:r>
      <w:r>
        <w:rPr>
          <w:spacing w:val="-1"/>
        </w:rPr>
        <w:t>such</w:t>
      </w:r>
      <w:r>
        <w:rPr>
          <w:spacing w:val="53"/>
        </w:rPr>
        <w:t xml:space="preserve"> </w:t>
      </w:r>
      <w:r>
        <w:rPr>
          <w:spacing w:val="-1"/>
        </w:rPr>
        <w:t>disclosure.</w:t>
      </w:r>
    </w:p>
    <w:p w14:paraId="65479AD9" w14:textId="77777777" w:rsidR="00D7303B" w:rsidRDefault="00D7303B">
      <w:pPr>
        <w:rPr>
          <w:rFonts w:ascii="Times New Roman" w:eastAsia="Times New Roman" w:hAnsi="Times New Roman" w:cs="Times New Roman"/>
        </w:rPr>
      </w:pPr>
    </w:p>
    <w:p w14:paraId="070C59D1" w14:textId="77777777" w:rsidR="00D7303B" w:rsidRDefault="00D7303B">
      <w:pPr>
        <w:spacing w:before="1"/>
        <w:rPr>
          <w:rFonts w:ascii="Times New Roman" w:eastAsia="Times New Roman" w:hAnsi="Times New Roman" w:cs="Times New Roman"/>
          <w:sz w:val="21"/>
          <w:szCs w:val="21"/>
        </w:rPr>
      </w:pPr>
    </w:p>
    <w:p w14:paraId="7FDE5860" w14:textId="77777777" w:rsidR="00D7303B" w:rsidRDefault="00E9465D">
      <w:pPr>
        <w:ind w:left="21"/>
        <w:jc w:val="center"/>
        <w:rPr>
          <w:rFonts w:ascii="Times New Roman" w:eastAsia="Times New Roman" w:hAnsi="Times New Roman" w:cs="Times New Roman"/>
        </w:rPr>
      </w:pPr>
      <w:r>
        <w:rPr>
          <w:rFonts w:ascii="Times New Roman"/>
          <w:i/>
          <w:spacing w:val="-1"/>
        </w:rPr>
        <w:t>-Signature</w:t>
      </w:r>
      <w:r>
        <w:rPr>
          <w:rFonts w:ascii="Times New Roman"/>
          <w:i/>
        </w:rPr>
        <w:t xml:space="preserve"> </w:t>
      </w:r>
      <w:r>
        <w:rPr>
          <w:rFonts w:ascii="Times New Roman"/>
          <w:i/>
          <w:spacing w:val="-1"/>
        </w:rPr>
        <w:t>Page</w:t>
      </w:r>
      <w:r>
        <w:rPr>
          <w:rFonts w:ascii="Times New Roman"/>
          <w:i/>
        </w:rPr>
        <w:t xml:space="preserve"> </w:t>
      </w:r>
      <w:r>
        <w:rPr>
          <w:rFonts w:ascii="Times New Roman"/>
          <w:i/>
          <w:spacing w:val="-1"/>
        </w:rPr>
        <w:t>Follows-</w:t>
      </w:r>
    </w:p>
    <w:p w14:paraId="0FF15696" w14:textId="77777777" w:rsidR="00D7303B" w:rsidRDefault="00D7303B">
      <w:pPr>
        <w:jc w:val="center"/>
        <w:rPr>
          <w:rFonts w:ascii="Times New Roman" w:eastAsia="Times New Roman" w:hAnsi="Times New Roman" w:cs="Times New Roman"/>
        </w:rPr>
        <w:sectPr w:rsidR="00D7303B">
          <w:pgSz w:w="12240" w:h="15840"/>
          <w:pgMar w:top="1380" w:right="1000" w:bottom="1180" w:left="980" w:header="0" w:footer="998" w:gutter="0"/>
          <w:cols w:space="720"/>
        </w:sectPr>
      </w:pPr>
      <w:bookmarkStart w:id="142" w:name="_GoBack"/>
      <w:bookmarkEnd w:id="142"/>
    </w:p>
    <w:p w14:paraId="389367C6" w14:textId="77777777" w:rsidR="00D7303B" w:rsidRDefault="00D7303B">
      <w:pPr>
        <w:spacing w:before="4"/>
        <w:rPr>
          <w:rFonts w:ascii="Times New Roman" w:eastAsia="Times New Roman" w:hAnsi="Times New Roman" w:cs="Times New Roman"/>
          <w:i/>
          <w:sz w:val="10"/>
          <w:szCs w:val="10"/>
        </w:rPr>
      </w:pPr>
    </w:p>
    <w:p w14:paraId="0A00E203" w14:textId="77777777" w:rsidR="00D7303B" w:rsidRDefault="008722C5">
      <w:pPr>
        <w:pStyle w:val="Heading1"/>
        <w:spacing w:before="72"/>
        <w:rPr>
          <w:b w:val="0"/>
          <w:bCs w:val="0"/>
        </w:rPr>
      </w:pPr>
      <w:ins w:id="143" w:author="Williams, Robyn Joy" w:date="2017-09-05T14:04:00Z">
        <w:r>
          <w:t xml:space="preserve">The Trustees of </w:t>
        </w:r>
      </w:ins>
      <w:r w:rsidR="00E9465D">
        <w:t xml:space="preserve">Indiana </w:t>
      </w:r>
      <w:r w:rsidR="00E9465D">
        <w:rPr>
          <w:spacing w:val="-1"/>
        </w:rPr>
        <w:t>University</w:t>
      </w:r>
    </w:p>
    <w:p w14:paraId="5EEB40B7" w14:textId="77777777" w:rsidR="00D7303B" w:rsidRDefault="00D7303B">
      <w:pPr>
        <w:spacing w:before="9"/>
        <w:rPr>
          <w:rFonts w:ascii="Times New Roman" w:eastAsia="Times New Roman" w:hAnsi="Times New Roman" w:cs="Times New Roman"/>
          <w:b/>
          <w:bCs/>
          <w:sz w:val="15"/>
          <w:szCs w:val="15"/>
        </w:rPr>
      </w:pPr>
    </w:p>
    <w:p w14:paraId="021E8C18" w14:textId="77777777" w:rsidR="00D7303B" w:rsidRDefault="00E9465D">
      <w:pPr>
        <w:pStyle w:val="BodyText"/>
        <w:tabs>
          <w:tab w:val="left" w:pos="9533"/>
        </w:tabs>
        <w:spacing w:before="72"/>
        <w:ind w:left="5924"/>
      </w:pPr>
      <w:r>
        <w:rPr>
          <w:spacing w:val="-1"/>
        </w:rPr>
        <w:t>Date:</w:t>
      </w:r>
      <w:r>
        <w:t xml:space="preserve"> </w:t>
      </w:r>
      <w:r>
        <w:rPr>
          <w:spacing w:val="-1"/>
        </w:rPr>
        <w:t xml:space="preserve"> </w:t>
      </w:r>
      <w:r>
        <w:rPr>
          <w:u w:val="single" w:color="000000"/>
        </w:rPr>
        <w:t xml:space="preserve"> </w:t>
      </w:r>
      <w:r>
        <w:rPr>
          <w:u w:val="single" w:color="000000"/>
        </w:rPr>
        <w:tab/>
      </w:r>
    </w:p>
    <w:p w14:paraId="68F11F80" w14:textId="0385D63C" w:rsidR="00D7303B" w:rsidRDefault="00DB5FA1">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2E1B86E" wp14:editId="17250D8F">
                <wp:extent cx="2730500" cy="5715"/>
                <wp:effectExtent l="9525" t="9525" r="3175" b="381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00" cy="5715"/>
                          <a:chOff x="0" y="0"/>
                          <a:chExt cx="4300" cy="9"/>
                        </a:xfrm>
                      </wpg:grpSpPr>
                      <wpg:grpSp>
                        <wpg:cNvPr id="9" name="Group 9"/>
                        <wpg:cNvGrpSpPr>
                          <a:grpSpLocks/>
                        </wpg:cNvGrpSpPr>
                        <wpg:grpSpPr bwMode="auto">
                          <a:xfrm>
                            <a:off x="4" y="4"/>
                            <a:ext cx="4292" cy="2"/>
                            <a:chOff x="4" y="4"/>
                            <a:chExt cx="4292" cy="2"/>
                          </a:xfrm>
                        </wpg:grpSpPr>
                        <wps:wsp>
                          <wps:cNvPr id="10" name="Freeform 10"/>
                          <wps:cNvSpPr>
                            <a:spLocks/>
                          </wps:cNvSpPr>
                          <wps:spPr bwMode="auto">
                            <a:xfrm>
                              <a:off x="4" y="4"/>
                              <a:ext cx="4292" cy="2"/>
                            </a:xfrm>
                            <a:custGeom>
                              <a:avLst/>
                              <a:gdLst>
                                <a:gd name="T0" fmla="+- 0 4 4"/>
                                <a:gd name="T1" fmla="*/ T0 w 4292"/>
                                <a:gd name="T2" fmla="+- 0 4295 4"/>
                                <a:gd name="T3" fmla="*/ T2 w 4292"/>
                              </a:gdLst>
                              <a:ahLst/>
                              <a:cxnLst>
                                <a:cxn ang="0">
                                  <a:pos x="T1" y="0"/>
                                </a:cxn>
                                <a:cxn ang="0">
                                  <a:pos x="T3" y="0"/>
                                </a:cxn>
                              </a:cxnLst>
                              <a:rect l="0" t="0" r="r" b="b"/>
                              <a:pathLst>
                                <a:path w="4292">
                                  <a:moveTo>
                                    <a:pt x="0" y="0"/>
                                  </a:moveTo>
                                  <a:lnTo>
                                    <a:pt x="4291"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0E9A65" id="Group 8" o:spid="_x0000_s1026" style="width:215pt;height:.45pt;mso-position-horizontal-relative:char;mso-position-vertical-relative:line" coordsize="4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">
                <v:group id="Group 9" o:spid="_x0000_s1027" style="position:absolute;left:4;top:4;width:4292;height:2" coordorigin="4,4" coordsize="42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28" style="position:absolute;left:4;top:4;width:4292;height:2;visibility:visible;mso-wrap-style:square;v-text-anchor:top" coordsize="4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BpZMIA&#10;AADbAAAADwAAAGRycy9kb3ducmV2LnhtbESPQUvDQBCF74L/YRnBi9hNRaTEbospVLx4MG3xOmTH&#10;bDA7G7KTNv575yB4e8O8+ea99XaOvTnTmLvEDpaLAgxxk3zHrYPjYX+/ApMF2WOfmBz8UIbt5vpq&#10;jaVPF/6gcy2tUQjnEh0EkaG0NjeBIuZFGoh195XGiKLj2Fo/4kXhsbcPRfFkI3asHwIOtAvUfNdT&#10;VAq/Pp5kdTf5WvZVFeznezWxc7c388szGKFZ/s1/129e42t67aIC7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GlkwgAAANsAAAAPAAAAAAAAAAAAAAAAAJgCAABkcnMvZG93&#10;bnJldi54bWxQSwUGAAAAAAQABAD1AAAAhwMAAAAA&#10;" path="m,l4291,e" filled="f" strokeweight=".15578mm">
                    <v:path arrowok="t" o:connecttype="custom" o:connectlocs="0,0;4291,0" o:connectangles="0,0"/>
                  </v:shape>
                </v:group>
                <w10:anchorlock/>
              </v:group>
            </w:pict>
          </mc:Fallback>
        </mc:AlternateContent>
      </w:r>
    </w:p>
    <w:p w14:paraId="055266D8" w14:textId="77777777" w:rsidR="00D7303B" w:rsidRDefault="00D7303B">
      <w:pPr>
        <w:spacing w:before="11"/>
        <w:rPr>
          <w:rFonts w:ascii="Times New Roman" w:eastAsia="Times New Roman" w:hAnsi="Times New Roman" w:cs="Times New Roman"/>
          <w:sz w:val="13"/>
          <w:szCs w:val="13"/>
        </w:rPr>
      </w:pPr>
    </w:p>
    <w:p w14:paraId="454021D1" w14:textId="77777777" w:rsidR="00D7303B" w:rsidRDefault="00E9465D">
      <w:pPr>
        <w:pStyle w:val="BodyText"/>
        <w:tabs>
          <w:tab w:val="left" w:pos="5881"/>
        </w:tabs>
        <w:spacing w:before="72"/>
        <w:ind w:left="120"/>
      </w:pPr>
      <w:r>
        <w:rPr>
          <w:spacing w:val="-2"/>
          <w:w w:val="95"/>
        </w:rPr>
        <w:t>Name:</w:t>
      </w:r>
      <w:ins w:id="144" w:author="Williams, Robyn Joy" w:date="2017-09-05T14:04:00Z">
        <w:r w:rsidR="008722C5">
          <w:rPr>
            <w:spacing w:val="-2"/>
            <w:w w:val="95"/>
          </w:rPr>
          <w:t xml:space="preserve"> Joshua Clemens </w:t>
        </w:r>
      </w:ins>
      <w:r>
        <w:rPr>
          <w:spacing w:val="-2"/>
          <w:w w:val="95"/>
        </w:rPr>
        <w:tab/>
      </w:r>
      <w:r>
        <w:rPr>
          <w:spacing w:val="-1"/>
        </w:rPr>
        <w:t>Title:</w:t>
      </w:r>
      <w:ins w:id="145" w:author="Williams, Robyn Joy" w:date="2017-09-05T14:04:00Z">
        <w:r w:rsidR="008722C5">
          <w:rPr>
            <w:spacing w:val="-1"/>
          </w:rPr>
          <w:t xml:space="preserve"> Assistant Director of Research Contracting </w:t>
        </w:r>
      </w:ins>
    </w:p>
    <w:p w14:paraId="485E355A" w14:textId="77777777" w:rsidR="00D7303B" w:rsidRDefault="00D7303B">
      <w:pPr>
        <w:rPr>
          <w:rFonts w:ascii="Times New Roman" w:eastAsia="Times New Roman" w:hAnsi="Times New Roman" w:cs="Times New Roman"/>
        </w:rPr>
      </w:pPr>
    </w:p>
    <w:p w14:paraId="6131A326" w14:textId="77777777" w:rsidR="00D7303B" w:rsidRDefault="00D7303B">
      <w:pPr>
        <w:rPr>
          <w:rFonts w:ascii="Times New Roman" w:eastAsia="Times New Roman" w:hAnsi="Times New Roman" w:cs="Times New Roman"/>
        </w:rPr>
      </w:pPr>
    </w:p>
    <w:p w14:paraId="484CC065" w14:textId="77777777" w:rsidR="00D7303B" w:rsidRDefault="00D7303B">
      <w:pPr>
        <w:spacing w:before="1"/>
        <w:rPr>
          <w:rFonts w:ascii="Times New Roman" w:eastAsia="Times New Roman" w:hAnsi="Times New Roman" w:cs="Times New Roman"/>
        </w:rPr>
      </w:pPr>
    </w:p>
    <w:p w14:paraId="437DC97E" w14:textId="77777777" w:rsidR="00D7303B" w:rsidRDefault="00E9465D">
      <w:pPr>
        <w:pStyle w:val="Heading1"/>
        <w:rPr>
          <w:rFonts w:cs="Times New Roman"/>
          <w:b w:val="0"/>
          <w:bCs w:val="0"/>
        </w:rPr>
      </w:pPr>
      <w:r>
        <w:rPr>
          <w:spacing w:val="-1"/>
        </w:rPr>
        <w:t>Synthetic</w:t>
      </w:r>
      <w:r>
        <w:t xml:space="preserve"> </w:t>
      </w:r>
      <w:r>
        <w:rPr>
          <w:spacing w:val="-1"/>
        </w:rPr>
        <w:t>Genomics,</w:t>
      </w:r>
      <w:r>
        <w:rPr>
          <w:spacing w:val="-3"/>
        </w:rPr>
        <w:t xml:space="preserve"> </w:t>
      </w:r>
      <w:r>
        <w:t>Inc</w:t>
      </w:r>
      <w:r>
        <w:rPr>
          <w:b w:val="0"/>
        </w:rPr>
        <w:t>.</w:t>
      </w:r>
    </w:p>
    <w:p w14:paraId="4BA7C8B4" w14:textId="77777777" w:rsidR="00D7303B" w:rsidRDefault="00D7303B">
      <w:pPr>
        <w:spacing w:before="6"/>
        <w:rPr>
          <w:rFonts w:ascii="Times New Roman" w:eastAsia="Times New Roman" w:hAnsi="Times New Roman" w:cs="Times New Roman"/>
          <w:sz w:val="15"/>
          <w:szCs w:val="15"/>
        </w:rPr>
      </w:pPr>
    </w:p>
    <w:p w14:paraId="7ECB8ABC" w14:textId="77777777" w:rsidR="00D7303B" w:rsidRDefault="00E9465D">
      <w:pPr>
        <w:pStyle w:val="BodyText"/>
        <w:tabs>
          <w:tab w:val="left" w:pos="9533"/>
        </w:tabs>
        <w:spacing w:before="72"/>
        <w:ind w:left="5924"/>
      </w:pPr>
      <w:r>
        <w:rPr>
          <w:spacing w:val="-1"/>
        </w:rPr>
        <w:t>Date:</w:t>
      </w:r>
      <w:r>
        <w:t xml:space="preserve"> </w:t>
      </w:r>
      <w:r>
        <w:rPr>
          <w:spacing w:val="-1"/>
        </w:rPr>
        <w:t xml:space="preserve"> </w:t>
      </w:r>
      <w:r>
        <w:rPr>
          <w:u w:val="single" w:color="000000"/>
        </w:rPr>
        <w:t xml:space="preserve"> </w:t>
      </w:r>
      <w:r>
        <w:rPr>
          <w:u w:val="single" w:color="000000"/>
        </w:rPr>
        <w:tab/>
      </w:r>
    </w:p>
    <w:p w14:paraId="61965D55" w14:textId="35A9258F" w:rsidR="00D7303B" w:rsidRDefault="00DB5FA1">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1AFF5723" wp14:editId="49AAB9DD">
                <wp:extent cx="2730500" cy="5715"/>
                <wp:effectExtent l="9525" t="9525" r="3175"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00" cy="5715"/>
                          <a:chOff x="0" y="0"/>
                          <a:chExt cx="4300" cy="9"/>
                        </a:xfrm>
                      </wpg:grpSpPr>
                      <wpg:grpSp>
                        <wpg:cNvPr id="6" name="Group 6"/>
                        <wpg:cNvGrpSpPr>
                          <a:grpSpLocks/>
                        </wpg:cNvGrpSpPr>
                        <wpg:grpSpPr bwMode="auto">
                          <a:xfrm>
                            <a:off x="4" y="4"/>
                            <a:ext cx="4292" cy="2"/>
                            <a:chOff x="4" y="4"/>
                            <a:chExt cx="4292" cy="2"/>
                          </a:xfrm>
                        </wpg:grpSpPr>
                        <wps:wsp>
                          <wps:cNvPr id="7" name="Freeform 7"/>
                          <wps:cNvSpPr>
                            <a:spLocks/>
                          </wps:cNvSpPr>
                          <wps:spPr bwMode="auto">
                            <a:xfrm>
                              <a:off x="4" y="4"/>
                              <a:ext cx="4292" cy="2"/>
                            </a:xfrm>
                            <a:custGeom>
                              <a:avLst/>
                              <a:gdLst>
                                <a:gd name="T0" fmla="+- 0 4 4"/>
                                <a:gd name="T1" fmla="*/ T0 w 4292"/>
                                <a:gd name="T2" fmla="+- 0 4295 4"/>
                                <a:gd name="T3" fmla="*/ T2 w 4292"/>
                              </a:gdLst>
                              <a:ahLst/>
                              <a:cxnLst>
                                <a:cxn ang="0">
                                  <a:pos x="T1" y="0"/>
                                </a:cxn>
                                <a:cxn ang="0">
                                  <a:pos x="T3" y="0"/>
                                </a:cxn>
                              </a:cxnLst>
                              <a:rect l="0" t="0" r="r" b="b"/>
                              <a:pathLst>
                                <a:path w="4292">
                                  <a:moveTo>
                                    <a:pt x="0" y="0"/>
                                  </a:moveTo>
                                  <a:lnTo>
                                    <a:pt x="4291"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F737731" id="Group 5" o:spid="_x0000_s1026" style="width:215pt;height:.45pt;mso-position-horizontal-relative:char;mso-position-vertical-relative:line" coordsize="4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">
                <v:group id="Group 6" o:spid="_x0000_s1027" style="position:absolute;left:4;top:4;width:4292;height:2" coordorigin="4,4" coordsize="42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8" style="position:absolute;left:4;top:4;width:4292;height:2;visibility:visible;mso-wrap-style:square;v-text-anchor:top" coordsize="4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p3sIA&#10;AADaAAAADwAAAGRycy9kb3ducmV2LnhtbESPQWvCQBSE74X+h+UVeim6qUgr0VUaweKlh8aK10f2&#10;mQ1m34bsi6b/vlso9DjMzDfMajP6Vl2pj01gA8/TDBRxFWzDtYGvw26yABUF2WIbmAx8U4TN+v5u&#10;hbkNN/6kaym1ShCOORpwIl2udawceYzT0BEn7xx6j5JkX2vb4y3BfatnWfaiPTacFhx2tHVUXcrB&#10;Jwq/z4+yeBpsKbuicPr0UQxszOPD+LYEJTTKf/ivvbcGXuH3SroB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unewgAAANoAAAAPAAAAAAAAAAAAAAAAAJgCAABkcnMvZG93&#10;bnJldi54bWxQSwUGAAAAAAQABAD1AAAAhwMAAAAA&#10;" path="m,l4291,e" filled="f" strokeweight=".15578mm">
                    <v:path arrowok="t" o:connecttype="custom" o:connectlocs="0,0;4291,0" o:connectangles="0,0"/>
                  </v:shape>
                </v:group>
                <w10:anchorlock/>
              </v:group>
            </w:pict>
          </mc:Fallback>
        </mc:AlternateContent>
      </w:r>
    </w:p>
    <w:p w14:paraId="60877CA3" w14:textId="77777777" w:rsidR="00D7303B" w:rsidRDefault="00D7303B">
      <w:pPr>
        <w:spacing w:before="11"/>
        <w:rPr>
          <w:rFonts w:ascii="Times New Roman" w:eastAsia="Times New Roman" w:hAnsi="Times New Roman" w:cs="Times New Roman"/>
          <w:sz w:val="13"/>
          <w:szCs w:val="13"/>
        </w:rPr>
      </w:pPr>
    </w:p>
    <w:p w14:paraId="48C57598" w14:textId="77777777" w:rsidR="00D7303B" w:rsidRDefault="00E9465D">
      <w:pPr>
        <w:pStyle w:val="BodyText"/>
        <w:tabs>
          <w:tab w:val="left" w:pos="5938"/>
        </w:tabs>
        <w:spacing w:before="72"/>
        <w:ind w:left="120"/>
      </w:pPr>
      <w:r>
        <w:rPr>
          <w:spacing w:val="-2"/>
          <w:w w:val="95"/>
        </w:rPr>
        <w:t>Name:</w:t>
      </w:r>
      <w:r>
        <w:rPr>
          <w:spacing w:val="-2"/>
          <w:w w:val="95"/>
        </w:rPr>
        <w:tab/>
      </w:r>
      <w:r>
        <w:rPr>
          <w:spacing w:val="-1"/>
        </w:rPr>
        <w:t>Title:</w:t>
      </w:r>
    </w:p>
    <w:p w14:paraId="5A3D3623" w14:textId="77777777" w:rsidR="00D7303B" w:rsidRDefault="00D7303B">
      <w:pPr>
        <w:rPr>
          <w:rFonts w:ascii="Times New Roman" w:eastAsia="Times New Roman" w:hAnsi="Times New Roman" w:cs="Times New Roman"/>
        </w:rPr>
      </w:pPr>
    </w:p>
    <w:p w14:paraId="7952C875" w14:textId="77777777" w:rsidR="00D7303B" w:rsidRDefault="00D7303B">
      <w:pPr>
        <w:rPr>
          <w:rFonts w:ascii="Times New Roman" w:eastAsia="Times New Roman" w:hAnsi="Times New Roman" w:cs="Times New Roman"/>
        </w:rPr>
      </w:pPr>
    </w:p>
    <w:p w14:paraId="77E13859" w14:textId="77777777" w:rsidR="00D7303B" w:rsidRDefault="00D7303B">
      <w:pPr>
        <w:spacing w:before="1"/>
        <w:rPr>
          <w:rFonts w:ascii="Times New Roman" w:eastAsia="Times New Roman" w:hAnsi="Times New Roman" w:cs="Times New Roman"/>
        </w:rPr>
      </w:pPr>
    </w:p>
    <w:p w14:paraId="163B9450" w14:textId="77777777" w:rsidR="00D7303B" w:rsidRDefault="00E9465D">
      <w:pPr>
        <w:pStyle w:val="Heading1"/>
        <w:rPr>
          <w:b w:val="0"/>
          <w:bCs w:val="0"/>
        </w:rPr>
      </w:pPr>
      <w:r>
        <w:t xml:space="preserve">J. </w:t>
      </w:r>
      <w:r>
        <w:rPr>
          <w:spacing w:val="-1"/>
        </w:rPr>
        <w:t>Craig</w:t>
      </w:r>
      <w:r>
        <w:t xml:space="preserve"> </w:t>
      </w:r>
      <w:r>
        <w:rPr>
          <w:spacing w:val="-2"/>
        </w:rPr>
        <w:t>Venter</w:t>
      </w:r>
      <w:r>
        <w:t xml:space="preserve"> </w:t>
      </w:r>
      <w:r>
        <w:rPr>
          <w:spacing w:val="-1"/>
        </w:rPr>
        <w:t>Institute</w:t>
      </w:r>
    </w:p>
    <w:p w14:paraId="06B57CC9" w14:textId="77777777" w:rsidR="00D7303B" w:rsidRDefault="00D7303B">
      <w:pPr>
        <w:spacing w:before="9"/>
        <w:rPr>
          <w:rFonts w:ascii="Times New Roman" w:eastAsia="Times New Roman" w:hAnsi="Times New Roman" w:cs="Times New Roman"/>
          <w:b/>
          <w:bCs/>
          <w:sz w:val="15"/>
          <w:szCs w:val="15"/>
        </w:rPr>
      </w:pPr>
    </w:p>
    <w:p w14:paraId="7B80D593" w14:textId="77777777" w:rsidR="00D7303B" w:rsidRDefault="00E9465D">
      <w:pPr>
        <w:pStyle w:val="BodyText"/>
        <w:tabs>
          <w:tab w:val="left" w:pos="9533"/>
        </w:tabs>
        <w:spacing w:before="72"/>
        <w:ind w:left="5924"/>
      </w:pPr>
      <w:r>
        <w:rPr>
          <w:spacing w:val="-1"/>
        </w:rPr>
        <w:t>Date:</w:t>
      </w:r>
      <w:r>
        <w:t xml:space="preserve"> </w:t>
      </w:r>
      <w:r>
        <w:rPr>
          <w:spacing w:val="-1"/>
        </w:rPr>
        <w:t xml:space="preserve"> </w:t>
      </w:r>
      <w:r>
        <w:rPr>
          <w:u w:val="single" w:color="000000"/>
        </w:rPr>
        <w:t xml:space="preserve"> </w:t>
      </w:r>
      <w:r>
        <w:rPr>
          <w:u w:val="single" w:color="000000"/>
        </w:rPr>
        <w:tab/>
      </w:r>
    </w:p>
    <w:p w14:paraId="188E6F33" w14:textId="492D3779" w:rsidR="00D7303B" w:rsidRDefault="00DB5FA1">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3A385718" wp14:editId="51C3374C">
                <wp:extent cx="2730500" cy="5715"/>
                <wp:effectExtent l="9525" t="9525" r="3175" b="381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00" cy="5715"/>
                          <a:chOff x="0" y="0"/>
                          <a:chExt cx="4300" cy="9"/>
                        </a:xfrm>
                      </wpg:grpSpPr>
                      <wpg:grpSp>
                        <wpg:cNvPr id="3" name="Group 3"/>
                        <wpg:cNvGrpSpPr>
                          <a:grpSpLocks/>
                        </wpg:cNvGrpSpPr>
                        <wpg:grpSpPr bwMode="auto">
                          <a:xfrm>
                            <a:off x="4" y="4"/>
                            <a:ext cx="4292" cy="2"/>
                            <a:chOff x="4" y="4"/>
                            <a:chExt cx="4292" cy="2"/>
                          </a:xfrm>
                        </wpg:grpSpPr>
                        <wps:wsp>
                          <wps:cNvPr id="4" name="Freeform 4"/>
                          <wps:cNvSpPr>
                            <a:spLocks/>
                          </wps:cNvSpPr>
                          <wps:spPr bwMode="auto">
                            <a:xfrm>
                              <a:off x="4" y="4"/>
                              <a:ext cx="4292" cy="2"/>
                            </a:xfrm>
                            <a:custGeom>
                              <a:avLst/>
                              <a:gdLst>
                                <a:gd name="T0" fmla="+- 0 4 4"/>
                                <a:gd name="T1" fmla="*/ T0 w 4292"/>
                                <a:gd name="T2" fmla="+- 0 4295 4"/>
                                <a:gd name="T3" fmla="*/ T2 w 4292"/>
                              </a:gdLst>
                              <a:ahLst/>
                              <a:cxnLst>
                                <a:cxn ang="0">
                                  <a:pos x="T1" y="0"/>
                                </a:cxn>
                                <a:cxn ang="0">
                                  <a:pos x="T3" y="0"/>
                                </a:cxn>
                              </a:cxnLst>
                              <a:rect l="0" t="0" r="r" b="b"/>
                              <a:pathLst>
                                <a:path w="4292">
                                  <a:moveTo>
                                    <a:pt x="0" y="0"/>
                                  </a:moveTo>
                                  <a:lnTo>
                                    <a:pt x="4291"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004BC9" id="Group 2" o:spid="_x0000_s1026" style="width:215pt;height:.45pt;mso-position-horizontal-relative:char;mso-position-vertical-relative:line" coordsize="4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">
                <v:group id="Group 3" o:spid="_x0000_s1027" style="position:absolute;left:4;top:4;width:4292;height:2" coordorigin="4,4" coordsize="42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4;top:4;width:4292;height:2;visibility:visible;mso-wrap-style:square;v-text-anchor:top" coordsize="4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B3qcIA&#10;AADaAAAADwAAAGRycy9kb3ducmV2LnhtbESPQWvCQBSE70L/w/IKvYhuWqRIdBVTsPTiobHF6yP7&#10;zAazb0P2RdN/3xUKPQ4z8w2z3o6+VVfqYxPYwPM8A0VcBdtwbeDruJ8tQUVBttgGJgM/FGG7eZis&#10;Mbfhxp90LaVWCcIxRwNOpMu1jpUjj3EeOuLknUPvUZLsa217vCW4b/VLlr1qjw2nBYcdvTmqLuXg&#10;E4XfF9+ynA62lH1ROH06FAMb8/Q47laghEb5D/+1P6yBBdyvp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HepwgAAANoAAAAPAAAAAAAAAAAAAAAAAJgCAABkcnMvZG93&#10;bnJldi54bWxQSwUGAAAAAAQABAD1AAAAhwMAAAAA&#10;" path="m,l4291,e" filled="f" strokeweight=".15578mm">
                    <v:path arrowok="t" o:connecttype="custom" o:connectlocs="0,0;4291,0" o:connectangles="0,0"/>
                  </v:shape>
                </v:group>
                <w10:anchorlock/>
              </v:group>
            </w:pict>
          </mc:Fallback>
        </mc:AlternateContent>
      </w:r>
    </w:p>
    <w:p w14:paraId="2B4CC8AD" w14:textId="77777777" w:rsidR="00D7303B" w:rsidRDefault="00D7303B">
      <w:pPr>
        <w:spacing w:before="11"/>
        <w:rPr>
          <w:rFonts w:ascii="Times New Roman" w:eastAsia="Times New Roman" w:hAnsi="Times New Roman" w:cs="Times New Roman"/>
          <w:sz w:val="13"/>
          <w:szCs w:val="13"/>
        </w:rPr>
      </w:pPr>
    </w:p>
    <w:p w14:paraId="3BBB63D3" w14:textId="77777777" w:rsidR="00D7303B" w:rsidRDefault="00E9465D">
      <w:pPr>
        <w:pStyle w:val="BodyText"/>
        <w:tabs>
          <w:tab w:val="left" w:pos="5958"/>
        </w:tabs>
        <w:spacing w:before="72"/>
        <w:ind w:left="120"/>
      </w:pPr>
      <w:r>
        <w:rPr>
          <w:spacing w:val="-2"/>
        </w:rPr>
        <w:t>Name:</w:t>
      </w:r>
      <w:r>
        <w:rPr>
          <w:spacing w:val="2"/>
        </w:rPr>
        <w:t xml:space="preserve"> </w:t>
      </w:r>
      <w:r>
        <w:rPr>
          <w:spacing w:val="-1"/>
        </w:rPr>
        <w:t>Richard</w:t>
      </w:r>
      <w:r>
        <w:t xml:space="preserve"> </w:t>
      </w:r>
      <w:r>
        <w:rPr>
          <w:spacing w:val="-1"/>
        </w:rPr>
        <w:t>Scheuermann</w:t>
      </w:r>
      <w:r>
        <w:rPr>
          <w:spacing w:val="-1"/>
        </w:rPr>
        <w:tab/>
        <w:t>Title:</w:t>
      </w:r>
      <w:r>
        <w:t xml:space="preserve"> </w:t>
      </w:r>
      <w:r>
        <w:rPr>
          <w:spacing w:val="1"/>
        </w:rPr>
        <w:t xml:space="preserve"> </w:t>
      </w:r>
      <w:r>
        <w:rPr>
          <w:spacing w:val="-1"/>
        </w:rPr>
        <w:t>Campus</w:t>
      </w:r>
      <w:r>
        <w:t xml:space="preserve"> </w:t>
      </w:r>
      <w:r>
        <w:rPr>
          <w:spacing w:val="-1"/>
        </w:rPr>
        <w:t>Director</w:t>
      </w:r>
    </w:p>
    <w:p w14:paraId="1EF15A5D" w14:textId="77777777" w:rsidR="00D7303B" w:rsidRDefault="00D7303B">
      <w:pPr>
        <w:sectPr w:rsidR="00D7303B">
          <w:pgSz w:w="12240" w:h="15840"/>
          <w:pgMar w:top="1500" w:right="1640" w:bottom="1180" w:left="960" w:header="0" w:footer="998" w:gutter="0"/>
          <w:cols w:space="720"/>
        </w:sectPr>
      </w:pPr>
    </w:p>
    <w:p w14:paraId="2C246AEB" w14:textId="77777777" w:rsidR="00D7303B" w:rsidRDefault="00E9465D">
      <w:pPr>
        <w:pStyle w:val="BodyText"/>
        <w:spacing w:before="58"/>
      </w:pPr>
      <w:r>
        <w:rPr>
          <w:spacing w:val="-1"/>
        </w:rPr>
        <w:lastRenderedPageBreak/>
        <w:t>Exhibit</w:t>
      </w:r>
      <w:r>
        <w:rPr>
          <w:spacing w:val="1"/>
        </w:rPr>
        <w:t xml:space="preserve"> </w:t>
      </w:r>
      <w:r>
        <w:t>A</w:t>
      </w:r>
    </w:p>
    <w:p w14:paraId="0C2677A4" w14:textId="77777777" w:rsidR="00D7303B" w:rsidRDefault="00D7303B">
      <w:pPr>
        <w:spacing w:before="1"/>
        <w:rPr>
          <w:rFonts w:ascii="Times New Roman" w:eastAsia="Times New Roman" w:hAnsi="Times New Roman" w:cs="Times New Roman"/>
        </w:rPr>
      </w:pPr>
    </w:p>
    <w:p w14:paraId="3AC87FE2" w14:textId="77777777" w:rsidR="00D7303B" w:rsidRDefault="00E9465D">
      <w:pPr>
        <w:pStyle w:val="BodyText"/>
      </w:pPr>
      <w:r>
        <w:rPr>
          <w:spacing w:val="-1"/>
        </w:rPr>
        <w:t>Description</w:t>
      </w:r>
      <w:r>
        <w:rPr>
          <w:spacing w:val="-3"/>
        </w:rPr>
        <w:t xml:space="preserve"> </w:t>
      </w:r>
      <w:r>
        <w:t>of</w:t>
      </w:r>
      <w:r>
        <w:rPr>
          <w:spacing w:val="-2"/>
        </w:rPr>
        <w:t xml:space="preserve"> </w:t>
      </w:r>
      <w:r>
        <w:rPr>
          <w:spacing w:val="-1"/>
        </w:rPr>
        <w:t>Material:</w:t>
      </w:r>
      <w:r>
        <w:rPr>
          <w:spacing w:val="2"/>
        </w:rPr>
        <w:t xml:space="preserve"> </w:t>
      </w:r>
      <w:r>
        <w:rPr>
          <w:spacing w:val="-1"/>
        </w:rPr>
        <w:t>Bacterial</w:t>
      </w:r>
      <w:r>
        <w:rPr>
          <w:spacing w:val="1"/>
        </w:rPr>
        <w:t xml:space="preserve"> </w:t>
      </w:r>
      <w:r>
        <w:rPr>
          <w:spacing w:val="-1"/>
        </w:rPr>
        <w:t>strains</w:t>
      </w:r>
      <w:r>
        <w:rPr>
          <w:spacing w:val="-2"/>
        </w:rPr>
        <w:t xml:space="preserve"> </w:t>
      </w:r>
      <w:r>
        <w:rPr>
          <w:spacing w:val="-1"/>
        </w:rPr>
        <w:t>JCVI-Syn3A,</w:t>
      </w:r>
      <w:r>
        <w:rPr>
          <w:spacing w:val="2"/>
        </w:rPr>
        <w:t xml:space="preserve"> </w:t>
      </w:r>
      <w:r>
        <w:rPr>
          <w:spacing w:val="-1"/>
        </w:rPr>
        <w:t>which</w:t>
      </w:r>
      <w:r>
        <w:rPr>
          <w:spacing w:val="-2"/>
        </w:rPr>
        <w:t xml:space="preserve"> </w:t>
      </w:r>
      <w:r>
        <w:t>is a</w:t>
      </w:r>
      <w:r>
        <w:rPr>
          <w:spacing w:val="-2"/>
        </w:rPr>
        <w:t xml:space="preserve"> </w:t>
      </w:r>
      <w:r>
        <w:rPr>
          <w:spacing w:val="-1"/>
        </w:rPr>
        <w:t>derivative</w:t>
      </w:r>
      <w:r>
        <w:t xml:space="preserve"> </w:t>
      </w:r>
      <w:r>
        <w:rPr>
          <w:spacing w:val="-1"/>
        </w:rPr>
        <w:t>of</w:t>
      </w:r>
      <w:r>
        <w:t xml:space="preserve"> </w:t>
      </w:r>
      <w:r>
        <w:rPr>
          <w:spacing w:val="-1"/>
        </w:rPr>
        <w:t>the</w:t>
      </w:r>
      <w:r>
        <w:rPr>
          <w:spacing w:val="-2"/>
        </w:rPr>
        <w:t xml:space="preserve"> minimal</w:t>
      </w:r>
      <w:r>
        <w:rPr>
          <w:spacing w:val="1"/>
        </w:rPr>
        <w:t xml:space="preserve"> </w:t>
      </w:r>
      <w:r>
        <w:rPr>
          <w:spacing w:val="-1"/>
        </w:rPr>
        <w:t>bacterial</w:t>
      </w:r>
      <w:r>
        <w:rPr>
          <w:spacing w:val="1"/>
        </w:rPr>
        <w:t xml:space="preserve"> </w:t>
      </w:r>
      <w:r>
        <w:rPr>
          <w:spacing w:val="-1"/>
        </w:rPr>
        <w:t>cell</w:t>
      </w:r>
      <w:r>
        <w:rPr>
          <w:spacing w:val="-2"/>
        </w:rPr>
        <w:t xml:space="preserve"> </w:t>
      </w:r>
      <w:r>
        <w:rPr>
          <w:spacing w:val="-1"/>
        </w:rPr>
        <w:t>JCVI-</w:t>
      </w:r>
      <w:r>
        <w:rPr>
          <w:spacing w:val="71"/>
        </w:rPr>
        <w:t xml:space="preserve"> </w:t>
      </w:r>
      <w:r>
        <w:rPr>
          <w:spacing w:val="-1"/>
        </w:rPr>
        <w:t>Syn3.0,</w:t>
      </w:r>
      <w:r>
        <w:t xml:space="preserve"> </w:t>
      </w:r>
      <w:r>
        <w:rPr>
          <w:spacing w:val="-1"/>
        </w:rPr>
        <w:t>which</w:t>
      </w:r>
      <w:r>
        <w:t xml:space="preserve"> </w:t>
      </w:r>
      <w:r>
        <w:rPr>
          <w:spacing w:val="-1"/>
        </w:rPr>
        <w:t>is</w:t>
      </w:r>
      <w:r>
        <w:t xml:space="preserve"> a </w:t>
      </w:r>
      <w:r>
        <w:rPr>
          <w:spacing w:val="-2"/>
        </w:rPr>
        <w:t>derivative</w:t>
      </w:r>
      <w:r>
        <w:t xml:space="preserve"> of</w:t>
      </w:r>
      <w:r>
        <w:rPr>
          <w:spacing w:val="2"/>
        </w:rPr>
        <w:t xml:space="preserve"> </w:t>
      </w:r>
      <w:r>
        <w:rPr>
          <w:i/>
          <w:spacing w:val="-1"/>
        </w:rPr>
        <w:t>Mycoplasma</w:t>
      </w:r>
      <w:r>
        <w:rPr>
          <w:i/>
        </w:rPr>
        <w:t xml:space="preserve"> </w:t>
      </w:r>
      <w:r>
        <w:rPr>
          <w:i/>
          <w:spacing w:val="-1"/>
        </w:rPr>
        <w:t>mycoides</w:t>
      </w:r>
      <w:r>
        <w:rPr>
          <w:i/>
          <w:spacing w:val="2"/>
        </w:rPr>
        <w:t xml:space="preserve"> </w:t>
      </w:r>
      <w:r>
        <w:rPr>
          <w:spacing w:val="-1"/>
        </w:rPr>
        <w:t>subspecies</w:t>
      </w:r>
      <w:r>
        <w:rPr>
          <w:spacing w:val="-2"/>
        </w:rPr>
        <w:t xml:space="preserve"> </w:t>
      </w:r>
      <w:r>
        <w:rPr>
          <w:spacing w:val="-1"/>
        </w:rPr>
        <w:t>capri</w:t>
      </w:r>
      <w:r>
        <w:rPr>
          <w:spacing w:val="-2"/>
        </w:rPr>
        <w:t xml:space="preserve"> </w:t>
      </w:r>
      <w:r>
        <w:rPr>
          <w:spacing w:val="-1"/>
        </w:rPr>
        <w:t>strain</w:t>
      </w:r>
      <w:r>
        <w:t xml:space="preserve"> </w:t>
      </w:r>
      <w:r>
        <w:rPr>
          <w:spacing w:val="-1"/>
        </w:rPr>
        <w:t>GM12</w:t>
      </w:r>
    </w:p>
    <w:p w14:paraId="38DEC882" w14:textId="77777777" w:rsidR="00D7303B" w:rsidRDefault="00D7303B">
      <w:pPr>
        <w:rPr>
          <w:rFonts w:ascii="Times New Roman" w:eastAsia="Times New Roman" w:hAnsi="Times New Roman" w:cs="Times New Roman"/>
        </w:rPr>
      </w:pPr>
    </w:p>
    <w:p w14:paraId="55BF0109" w14:textId="77777777" w:rsidR="00D7303B" w:rsidRDefault="00E9465D">
      <w:pPr>
        <w:pStyle w:val="BodyText"/>
      </w:pPr>
      <w:r>
        <w:rPr>
          <w:spacing w:val="-1"/>
        </w:rPr>
        <w:t>Dr.</w:t>
      </w:r>
      <w:r>
        <w:t xml:space="preserve"> Lennon </w:t>
      </w:r>
      <w:r>
        <w:rPr>
          <w:spacing w:val="-2"/>
        </w:rPr>
        <w:t>will</w:t>
      </w:r>
      <w:r>
        <w:rPr>
          <w:spacing w:val="1"/>
        </w:rPr>
        <w:t xml:space="preserve"> </w:t>
      </w:r>
      <w:r>
        <w:t>be</w:t>
      </w:r>
      <w:r>
        <w:rPr>
          <w:spacing w:val="-2"/>
        </w:rPr>
        <w:t xml:space="preserve"> </w:t>
      </w:r>
      <w:r>
        <w:rPr>
          <w:spacing w:val="-1"/>
        </w:rPr>
        <w:t>using</w:t>
      </w:r>
      <w:r>
        <w:rPr>
          <w:spacing w:val="-3"/>
        </w:rPr>
        <w:t xml:space="preserve"> </w:t>
      </w:r>
      <w:r>
        <w:rPr>
          <w:spacing w:val="-1"/>
        </w:rPr>
        <w:t>the</w:t>
      </w:r>
      <w:r>
        <w:rPr>
          <w:spacing w:val="-2"/>
        </w:rPr>
        <w:t xml:space="preserve"> </w:t>
      </w:r>
      <w:r>
        <w:rPr>
          <w:spacing w:val="-1"/>
        </w:rPr>
        <w:t>JCVI-Syn3A bacterial</w:t>
      </w:r>
      <w:r>
        <w:rPr>
          <w:spacing w:val="-2"/>
        </w:rPr>
        <w:t xml:space="preserve"> </w:t>
      </w:r>
      <w:r>
        <w:rPr>
          <w:spacing w:val="-1"/>
        </w:rPr>
        <w:t>strain</w:t>
      </w:r>
      <w:r>
        <w:rPr>
          <w:spacing w:val="-3"/>
        </w:rPr>
        <w:t xml:space="preserve"> </w:t>
      </w:r>
      <w:r>
        <w:t xml:space="preserve">in </w:t>
      </w:r>
      <w:r>
        <w:rPr>
          <w:spacing w:val="-1"/>
        </w:rPr>
        <w:t>adapted</w:t>
      </w:r>
      <w:r>
        <w:t xml:space="preserve"> </w:t>
      </w:r>
      <w:r>
        <w:rPr>
          <w:spacing w:val="-1"/>
        </w:rPr>
        <w:t>laboratory</w:t>
      </w:r>
      <w:r>
        <w:rPr>
          <w:spacing w:val="-3"/>
        </w:rPr>
        <w:t xml:space="preserve"> </w:t>
      </w:r>
      <w:r>
        <w:rPr>
          <w:spacing w:val="-1"/>
        </w:rPr>
        <w:t>evolution</w:t>
      </w:r>
      <w:r>
        <w:rPr>
          <w:spacing w:val="-3"/>
        </w:rPr>
        <w:t xml:space="preserve"> </w:t>
      </w:r>
      <w:r>
        <w:rPr>
          <w:spacing w:val="-1"/>
        </w:rPr>
        <w:t>experiments</w:t>
      </w:r>
      <w:r>
        <w:rPr>
          <w:spacing w:val="-2"/>
        </w:rPr>
        <w:t xml:space="preserve"> </w:t>
      </w:r>
      <w:r>
        <w:t>done</w:t>
      </w:r>
      <w:r>
        <w:rPr>
          <w:spacing w:val="-2"/>
        </w:rPr>
        <w:t xml:space="preserve"> </w:t>
      </w:r>
      <w:r>
        <w:rPr>
          <w:spacing w:val="-1"/>
        </w:rPr>
        <w:t>in</w:t>
      </w:r>
      <w:r>
        <w:rPr>
          <w:spacing w:val="79"/>
        </w:rPr>
        <w:t xml:space="preserve"> </w:t>
      </w:r>
      <w:r>
        <w:rPr>
          <w:spacing w:val="-1"/>
        </w:rPr>
        <w:t>collaboration</w:t>
      </w:r>
      <w:r>
        <w:t xml:space="preserve"> </w:t>
      </w:r>
      <w:r>
        <w:rPr>
          <w:spacing w:val="-1"/>
        </w:rPr>
        <w:t>with</w:t>
      </w:r>
      <w:r>
        <w:rPr>
          <w:spacing w:val="-3"/>
        </w:rPr>
        <w:t xml:space="preserve"> </w:t>
      </w:r>
      <w:r>
        <w:rPr>
          <w:spacing w:val="-1"/>
        </w:rPr>
        <w:t>the</w:t>
      </w:r>
      <w:r>
        <w:rPr>
          <w:spacing w:val="-2"/>
        </w:rPr>
        <w:t xml:space="preserve"> </w:t>
      </w:r>
      <w:r>
        <w:rPr>
          <w:spacing w:val="-1"/>
        </w:rPr>
        <w:t>JCVI.</w:t>
      </w:r>
    </w:p>
    <w:sectPr w:rsidR="00D7303B">
      <w:pgSz w:w="12240" w:h="15840"/>
      <w:pgMar w:top="1380" w:right="1180" w:bottom="1180" w:left="980" w:header="0" w:footer="99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liams, Robyn Joy" w:date="2017-09-05T14:08:00Z" w:initials="CRJ">
    <w:p w14:paraId="15D2D767" w14:textId="77777777" w:rsidR="008722C5" w:rsidRDefault="008722C5">
      <w:pPr>
        <w:pStyle w:val="CommentText"/>
      </w:pPr>
      <w:r>
        <w:rPr>
          <w:rStyle w:val="CommentReference"/>
        </w:rPr>
        <w:annotationRef/>
      </w:r>
      <w:r>
        <w:t xml:space="preserve">Dr. Lennon—are you able to provide such verification </w:t>
      </w:r>
    </w:p>
  </w:comment>
  <w:comment w:id="126" w:author="Williams, Robyn Joy" w:date="2017-09-08T14:44:00Z" w:initials="CRJ">
    <w:p w14:paraId="06BE0883" w14:textId="53BBED80" w:rsidR="00EE6969" w:rsidRDefault="00EE6969">
      <w:pPr>
        <w:pStyle w:val="CommentText"/>
      </w:pPr>
      <w:r>
        <w:rPr>
          <w:rStyle w:val="CommentReference"/>
        </w:rPr>
        <w:annotationRef/>
      </w:r>
      <w:r>
        <w:t>Dr. Lennon do you have a preference?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2D767" w15:done="0"/>
  <w15:commentEx w15:paraId="06BE0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DB0FE" w14:textId="77777777" w:rsidR="00B915B6" w:rsidRDefault="00B915B6">
      <w:r>
        <w:separator/>
      </w:r>
    </w:p>
  </w:endnote>
  <w:endnote w:type="continuationSeparator" w:id="0">
    <w:p w14:paraId="497570F5" w14:textId="77777777" w:rsidR="00B915B6" w:rsidRDefault="00B9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6C666" w14:textId="46F50B8F" w:rsidR="00D7303B" w:rsidRDefault="00DB5FA1">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6ABA7B3D" wp14:editId="3D858967">
              <wp:simplePos x="0" y="0"/>
              <wp:positionH relativeFrom="page">
                <wp:posOffset>3826510</wp:posOffset>
              </wp:positionH>
              <wp:positionV relativeFrom="page">
                <wp:posOffset>9284970</wp:posOffset>
              </wp:positionV>
              <wp:extent cx="12128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6D2D7" w14:textId="77777777" w:rsidR="00D7303B" w:rsidRDefault="00E9465D">
                          <w:pPr>
                            <w:pStyle w:val="BodyText"/>
                            <w:spacing w:line="245" w:lineRule="exact"/>
                            <w:ind w:left="40"/>
                          </w:pPr>
                          <w:r>
                            <w:fldChar w:fldCharType="begin"/>
                          </w:r>
                          <w:r>
                            <w:instrText xml:space="preserve"> PAGE </w:instrText>
                          </w:r>
                          <w:r>
                            <w:fldChar w:fldCharType="separate"/>
                          </w:r>
                          <w:r w:rsidR="00605C18">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A7B3D" id="_x0000_t202" coordsize="21600,21600" o:spt="202" path="m,l,21600r21600,l21600,xe">
              <v:stroke joinstyle="miter"/>
              <v:path gradientshapeok="t" o:connecttype="rect"/>
            </v:shapetype>
            <v:shape id="Text Box 1" o:spid="_x0000_s1026" type="#_x0000_t202" style="position:absolute;margin-left:301.3pt;margin-top:731.1pt;width:9.5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G5qgIAAKg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" filled="f" stroked="f">
              <v:textbox inset="0,0,0,0">
                <w:txbxContent>
                  <w:p w14:paraId="0F16D2D7" w14:textId="77777777" w:rsidR="00D7303B" w:rsidRDefault="00E9465D">
                    <w:pPr>
                      <w:pStyle w:val="BodyText"/>
                      <w:spacing w:line="245" w:lineRule="exact"/>
                      <w:ind w:left="40"/>
                    </w:pPr>
                    <w:r>
                      <w:fldChar w:fldCharType="begin"/>
                    </w:r>
                    <w:r>
                      <w:instrText xml:space="preserve"> PAGE </w:instrText>
                    </w:r>
                    <w:r>
                      <w:fldChar w:fldCharType="separate"/>
                    </w:r>
                    <w:r w:rsidR="00605C18">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04E7D" w14:textId="77777777" w:rsidR="00B915B6" w:rsidRDefault="00B915B6">
      <w:r>
        <w:separator/>
      </w:r>
    </w:p>
  </w:footnote>
  <w:footnote w:type="continuationSeparator" w:id="0">
    <w:p w14:paraId="5CF573F3" w14:textId="77777777" w:rsidR="00B915B6" w:rsidRDefault="00B91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141E71"/>
    <w:multiLevelType w:val="hybridMultilevel"/>
    <w:tmpl w:val="33B2A098"/>
    <w:lvl w:ilvl="0" w:tplc="5A1E8A4A">
      <w:start w:val="1"/>
      <w:numFmt w:val="decimal"/>
      <w:lvlText w:val="%1."/>
      <w:lvlJc w:val="left"/>
      <w:pPr>
        <w:ind w:left="100" w:hanging="721"/>
      </w:pPr>
      <w:rPr>
        <w:rFonts w:ascii="Times New Roman" w:eastAsia="Times New Roman" w:hAnsi="Times New Roman" w:hint="default"/>
        <w:sz w:val="22"/>
        <w:szCs w:val="22"/>
      </w:rPr>
    </w:lvl>
    <w:lvl w:ilvl="1" w:tplc="BB927E84">
      <w:start w:val="1"/>
      <w:numFmt w:val="lowerRoman"/>
      <w:lvlText w:val="(%2)"/>
      <w:lvlJc w:val="left"/>
      <w:pPr>
        <w:ind w:left="1540" w:hanging="720"/>
      </w:pPr>
      <w:rPr>
        <w:rFonts w:ascii="Times New Roman" w:eastAsia="Times New Roman" w:hAnsi="Times New Roman" w:hint="default"/>
        <w:sz w:val="22"/>
        <w:szCs w:val="22"/>
      </w:rPr>
    </w:lvl>
    <w:lvl w:ilvl="2" w:tplc="F1EA2FD0">
      <w:start w:val="1"/>
      <w:numFmt w:val="bullet"/>
      <w:lvlText w:val="•"/>
      <w:lvlJc w:val="left"/>
      <w:pPr>
        <w:ind w:left="2509" w:hanging="720"/>
      </w:pPr>
      <w:rPr>
        <w:rFonts w:hint="default"/>
      </w:rPr>
    </w:lvl>
    <w:lvl w:ilvl="3" w:tplc="8E2A553A">
      <w:start w:val="1"/>
      <w:numFmt w:val="bullet"/>
      <w:lvlText w:val="•"/>
      <w:lvlJc w:val="left"/>
      <w:pPr>
        <w:ind w:left="3478" w:hanging="720"/>
      </w:pPr>
      <w:rPr>
        <w:rFonts w:hint="default"/>
      </w:rPr>
    </w:lvl>
    <w:lvl w:ilvl="4" w:tplc="F4142D3C">
      <w:start w:val="1"/>
      <w:numFmt w:val="bullet"/>
      <w:lvlText w:val="•"/>
      <w:lvlJc w:val="left"/>
      <w:pPr>
        <w:ind w:left="4446" w:hanging="720"/>
      </w:pPr>
      <w:rPr>
        <w:rFonts w:hint="default"/>
      </w:rPr>
    </w:lvl>
    <w:lvl w:ilvl="5" w:tplc="AA3E7D8A">
      <w:start w:val="1"/>
      <w:numFmt w:val="bullet"/>
      <w:lvlText w:val="•"/>
      <w:lvlJc w:val="left"/>
      <w:pPr>
        <w:ind w:left="5415" w:hanging="720"/>
      </w:pPr>
      <w:rPr>
        <w:rFonts w:hint="default"/>
      </w:rPr>
    </w:lvl>
    <w:lvl w:ilvl="6" w:tplc="960A9CC8">
      <w:start w:val="1"/>
      <w:numFmt w:val="bullet"/>
      <w:lvlText w:val="•"/>
      <w:lvlJc w:val="left"/>
      <w:pPr>
        <w:ind w:left="6384" w:hanging="720"/>
      </w:pPr>
      <w:rPr>
        <w:rFonts w:hint="default"/>
      </w:rPr>
    </w:lvl>
    <w:lvl w:ilvl="7" w:tplc="2396BD3E">
      <w:start w:val="1"/>
      <w:numFmt w:val="bullet"/>
      <w:lvlText w:val="•"/>
      <w:lvlJc w:val="left"/>
      <w:pPr>
        <w:ind w:left="7353" w:hanging="720"/>
      </w:pPr>
      <w:rPr>
        <w:rFonts w:hint="default"/>
      </w:rPr>
    </w:lvl>
    <w:lvl w:ilvl="8" w:tplc="731A08C6">
      <w:start w:val="1"/>
      <w:numFmt w:val="bullet"/>
      <w:lvlText w:val="•"/>
      <w:lvlJc w:val="left"/>
      <w:pPr>
        <w:ind w:left="8322" w:hanging="72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s, Robyn Joy">
    <w15:presenceInfo w15:providerId="AD" w15:userId="S-1-5-21-1085031214-1292428093-527237240-782167"/>
  </w15:person>
  <w15:person w15:author="Kelich, Stephanie L">
    <w15:presenceInfo w15:providerId="AD" w15:userId="S-1-5-21-1085031214-1292428093-527237240-1286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3B"/>
    <w:rsid w:val="00066172"/>
    <w:rsid w:val="001015AB"/>
    <w:rsid w:val="003F3860"/>
    <w:rsid w:val="004B7168"/>
    <w:rsid w:val="006045CA"/>
    <w:rsid w:val="00605C18"/>
    <w:rsid w:val="00617ECE"/>
    <w:rsid w:val="00666AC5"/>
    <w:rsid w:val="006B408E"/>
    <w:rsid w:val="007143E9"/>
    <w:rsid w:val="008722C5"/>
    <w:rsid w:val="008D2EFF"/>
    <w:rsid w:val="00B915B6"/>
    <w:rsid w:val="00BE36D7"/>
    <w:rsid w:val="00C55C18"/>
    <w:rsid w:val="00D45F98"/>
    <w:rsid w:val="00D7303B"/>
    <w:rsid w:val="00D7503B"/>
    <w:rsid w:val="00DB5FA1"/>
    <w:rsid w:val="00E9465D"/>
    <w:rsid w:val="00E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124C8"/>
  <w15:docId w15:val="{CDD2FAFA-1153-4C0A-B9EF-99BD61A7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2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2C5"/>
    <w:rPr>
      <w:rFonts w:ascii="Segoe UI" w:hAnsi="Segoe UI" w:cs="Segoe UI"/>
      <w:sz w:val="18"/>
      <w:szCs w:val="18"/>
    </w:rPr>
  </w:style>
  <w:style w:type="character" w:styleId="CommentReference">
    <w:name w:val="annotation reference"/>
    <w:basedOn w:val="DefaultParagraphFont"/>
    <w:uiPriority w:val="99"/>
    <w:semiHidden/>
    <w:unhideWhenUsed/>
    <w:rsid w:val="008722C5"/>
    <w:rPr>
      <w:sz w:val="16"/>
      <w:szCs w:val="16"/>
    </w:rPr>
  </w:style>
  <w:style w:type="paragraph" w:styleId="CommentText">
    <w:name w:val="annotation text"/>
    <w:basedOn w:val="Normal"/>
    <w:link w:val="CommentTextChar"/>
    <w:uiPriority w:val="99"/>
    <w:semiHidden/>
    <w:unhideWhenUsed/>
    <w:rsid w:val="008722C5"/>
    <w:rPr>
      <w:sz w:val="20"/>
      <w:szCs w:val="20"/>
    </w:rPr>
  </w:style>
  <w:style w:type="character" w:customStyle="1" w:styleId="CommentTextChar">
    <w:name w:val="Comment Text Char"/>
    <w:basedOn w:val="DefaultParagraphFont"/>
    <w:link w:val="CommentText"/>
    <w:uiPriority w:val="99"/>
    <w:semiHidden/>
    <w:rsid w:val="008722C5"/>
    <w:rPr>
      <w:sz w:val="20"/>
      <w:szCs w:val="20"/>
    </w:rPr>
  </w:style>
  <w:style w:type="paragraph" w:styleId="CommentSubject">
    <w:name w:val="annotation subject"/>
    <w:basedOn w:val="CommentText"/>
    <w:next w:val="CommentText"/>
    <w:link w:val="CommentSubjectChar"/>
    <w:uiPriority w:val="99"/>
    <w:semiHidden/>
    <w:unhideWhenUsed/>
    <w:rsid w:val="008722C5"/>
    <w:rPr>
      <w:b/>
      <w:bCs/>
    </w:rPr>
  </w:style>
  <w:style w:type="character" w:customStyle="1" w:styleId="CommentSubjectChar">
    <w:name w:val="Comment Subject Char"/>
    <w:basedOn w:val="CommentTextChar"/>
    <w:link w:val="CommentSubject"/>
    <w:uiPriority w:val="99"/>
    <w:semiHidden/>
    <w:rsid w:val="008722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9A83-4646-4193-8891-F5D96D57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Office of Research Administration - RSTS</Company>
  <LinksUpToDate>false</LinksUpToDate>
  <CharactersWithSpaces>15053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 Christopher</dc:creator>
  <cp:lastModifiedBy>Coleman, Robyn Joy</cp:lastModifiedBy>
  <cp:revision>2</cp:revision>
  <dcterms:created xsi:type="dcterms:W3CDTF">2017-09-18T16:50:00Z</dcterms:created>
  <dcterms:modified xsi:type="dcterms:W3CDTF">2017-09-18T16:50:00Z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LastSaved">
    <vt:filetime>2017-09-05T00:00:00Z</vt:filetime>
  </property>
</Properties>
</file>