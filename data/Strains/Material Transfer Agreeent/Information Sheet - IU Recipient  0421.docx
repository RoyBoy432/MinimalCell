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18" w:type="dxa"/>
        <w:jc w:val="center"/>
        <w:tblLayout w:type="fixed"/>
        <w:tblLook w:val="0000" w:firstRow="0" w:lastRow="0" w:firstColumn="0" w:lastColumn="0" w:noHBand="0" w:noVBand="0"/>
      </w:tblPr>
      <w:tblGrid>
        <w:gridCol w:w="462"/>
        <w:gridCol w:w="10338"/>
        <w:gridCol w:w="18"/>
      </w:tblGrid>
      <w:tr w:rsidR="00FD08FE">
        <w:trPr>
          <w:gridAfter w:val="1"/>
          <w:wAfter w:w="18" w:type="dxa"/>
          <w:trHeight w:val="240"/>
          <w:jc w:val="center"/>
        </w:trPr>
        <w:tc>
          <w:tcPr>
            <w:tcW w:w="10800" w:type="dxa"/>
            <w:gridSpan w:val="2"/>
          </w:tcPr>
          <w:p w:rsidR="00FD08FE" w:rsidRPr="00301241" w:rsidRDefault="00FD08FE">
            <w:pPr>
              <w:jc w:val="center"/>
              <w:rPr>
                <w:rFonts w:ascii="Arial" w:hAnsi="Arial" w:cs="Arial"/>
                <w:color w:val="A21223"/>
                <w:spacing w:val="20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FD08FE" w:rsidRPr="00301241" w:rsidRDefault="002F4DFE">
            <w:pPr>
              <w:jc w:val="center"/>
              <w:rPr>
                <w:rFonts w:ascii="Arial" w:hAnsi="Arial" w:cs="Arial"/>
                <w:color w:val="A21223"/>
                <w:spacing w:val="20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301241">
              <w:rPr>
                <w:rFonts w:ascii="Arial" w:hAnsi="Arial" w:cs="Arial"/>
                <w:color w:val="A21223"/>
                <w:spacing w:val="20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Material Transfer Agreement Information Sheet</w:t>
            </w:r>
          </w:p>
          <w:p w:rsidR="00FD08FE" w:rsidRDefault="002F4DFE">
            <w:pPr>
              <w:jc w:val="center"/>
              <w:rPr>
                <w:b/>
                <w:bCs/>
                <w:sz w:val="24"/>
                <w:szCs w:val="24"/>
              </w:rPr>
            </w:pPr>
            <w:r w:rsidRPr="00301241">
              <w:rPr>
                <w:rFonts w:ascii="Arial Narrow" w:hAnsi="Arial Narrow" w:cs="Arial Narrow"/>
                <w:b/>
                <w:bCs/>
                <w:i/>
                <w:iCs/>
                <w:color w:val="A21223"/>
                <w:spacing w:val="20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Indiana University as Recipient</w:t>
            </w:r>
          </w:p>
        </w:tc>
      </w:tr>
      <w:tr w:rsidR="00FD08FE" w:rsidTr="00194BE3">
        <w:trPr>
          <w:gridAfter w:val="1"/>
          <w:wAfter w:w="18" w:type="dxa"/>
          <w:trHeight w:val="900"/>
          <w:jc w:val="center"/>
        </w:trPr>
        <w:tc>
          <w:tcPr>
            <w:tcW w:w="10800" w:type="dxa"/>
            <w:gridSpan w:val="2"/>
          </w:tcPr>
          <w:p w:rsidR="00FD08FE" w:rsidRDefault="00FD08FE">
            <w:pPr>
              <w:pStyle w:val="TempNormal1"/>
              <w:rPr>
                <w:rFonts w:ascii="Arial" w:hAnsi="Arial" w:cs="Arial"/>
                <w:i/>
                <w:iCs/>
                <w:color w:val="A21223"/>
              </w:rPr>
            </w:pPr>
            <w:bookmarkStart w:id="0" w:name="MSBPImportLiveData"/>
            <w:bookmarkEnd w:id="0"/>
          </w:p>
          <w:p w:rsidR="00FD08FE" w:rsidRDefault="002F4DFE">
            <w:pPr>
              <w:pStyle w:val="TempNormal1"/>
              <w:rPr>
                <w:rFonts w:ascii="Arial" w:hAnsi="Arial" w:cs="Arial"/>
                <w:i/>
                <w:iCs/>
                <w:color w:val="A21223"/>
              </w:rPr>
            </w:pPr>
            <w:r>
              <w:rPr>
                <w:rFonts w:ascii="Arial" w:hAnsi="Arial" w:cs="Arial"/>
                <w:i/>
                <w:iCs/>
                <w:color w:val="A21223"/>
              </w:rPr>
              <w:t>Please enter the following information:</w:t>
            </w:r>
          </w:p>
          <w:p w:rsidR="00FD08FE" w:rsidRDefault="00FD08FE">
            <w:pPr>
              <w:pStyle w:val="TempNormal1"/>
              <w:rPr>
                <w:rFonts w:ascii="Arial" w:hAnsi="Arial" w:cs="Arial"/>
                <w:i/>
                <w:iCs/>
                <w:color w:val="B81428"/>
              </w:rPr>
            </w:pPr>
          </w:p>
        </w:tc>
      </w:tr>
      <w:tr w:rsidR="00FD08FE" w:rsidTr="00194BE3">
        <w:trPr>
          <w:gridAfter w:val="1"/>
          <w:wAfter w:w="18" w:type="dxa"/>
          <w:trHeight w:val="80"/>
          <w:jc w:val="center"/>
        </w:trPr>
        <w:tc>
          <w:tcPr>
            <w:tcW w:w="10800" w:type="dxa"/>
            <w:gridSpan w:val="2"/>
          </w:tcPr>
          <w:p w:rsidR="00FD08FE" w:rsidRPr="00194BE3" w:rsidRDefault="002F4DFE" w:rsidP="004B736A">
            <w:pPr>
              <w:pStyle w:val="TempFillinBol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Principal investigator name:  </w:t>
            </w:r>
            <w:r w:rsidR="004B736A">
              <w:rPr>
                <w:rFonts w:ascii="Arial" w:hAnsi="Arial" w:cs="Arial"/>
              </w:rPr>
              <w:t xml:space="preserve">                                                                                                           </w:t>
            </w:r>
            <w:r w:rsidR="003261D0" w:rsidRPr="003261D0">
              <w:rPr>
                <w:rFonts w:ascii="Arial" w:hAnsi="Arial" w:cs="Arial"/>
                <w:bCs w:val="0"/>
              </w:rPr>
              <w:t>Department:</w:t>
            </w:r>
            <w:r w:rsidR="003261D0">
              <w:rPr>
                <w:rFonts w:ascii="Arial" w:hAnsi="Arial" w:cs="Arial"/>
                <w:b w:val="0"/>
                <w:bCs w:val="0"/>
              </w:rPr>
              <w:t xml:space="preserve"> </w:t>
            </w:r>
          </w:p>
        </w:tc>
      </w:tr>
      <w:tr w:rsidR="00FD08FE">
        <w:trPr>
          <w:gridAfter w:val="1"/>
          <w:wAfter w:w="18" w:type="dxa"/>
          <w:trHeight w:val="240"/>
          <w:jc w:val="center"/>
        </w:trPr>
        <w:tc>
          <w:tcPr>
            <w:tcW w:w="10800" w:type="dxa"/>
            <w:gridSpan w:val="2"/>
          </w:tcPr>
          <w:p w:rsidR="00FD08FE" w:rsidRDefault="002F4DFE" w:rsidP="004B736A">
            <w:pPr>
              <w:pStyle w:val="TempFillinBol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Shipping address:  </w:t>
            </w:r>
          </w:p>
        </w:tc>
      </w:tr>
      <w:tr w:rsidR="00FD08FE">
        <w:trPr>
          <w:gridAfter w:val="1"/>
          <w:wAfter w:w="18" w:type="dxa"/>
          <w:trHeight w:val="240"/>
          <w:jc w:val="center"/>
        </w:trPr>
        <w:tc>
          <w:tcPr>
            <w:tcW w:w="10800" w:type="dxa"/>
            <w:gridSpan w:val="2"/>
          </w:tcPr>
          <w:p w:rsidR="00FD08FE" w:rsidRDefault="002F4DFE" w:rsidP="004B736A">
            <w:pPr>
              <w:pStyle w:val="TempFillinBol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Phone: </w:t>
            </w:r>
            <w:r w:rsidR="004B736A">
              <w:rPr>
                <w:rFonts w:ascii="Arial" w:hAnsi="Arial" w:cs="Arial"/>
              </w:rPr>
              <w:t xml:space="preserve">                                                                                </w:t>
            </w:r>
            <w:r>
              <w:rPr>
                <w:rFonts w:ascii="Arial" w:hAnsi="Arial" w:cs="Arial"/>
              </w:rPr>
              <w:t xml:space="preserve"> Fax:  </w:t>
            </w:r>
            <w:r w:rsidR="004B736A">
              <w:rPr>
                <w:rFonts w:ascii="Arial" w:hAnsi="Arial" w:cs="Arial"/>
              </w:rPr>
              <w:t xml:space="preserve">                                                     </w:t>
            </w:r>
            <w:r>
              <w:rPr>
                <w:rFonts w:ascii="Arial" w:hAnsi="Arial" w:cs="Arial"/>
              </w:rPr>
              <w:t xml:space="preserve">E-mail:  </w:t>
            </w:r>
          </w:p>
        </w:tc>
      </w:tr>
      <w:tr w:rsidR="00FD08FE">
        <w:trPr>
          <w:gridAfter w:val="1"/>
          <w:wAfter w:w="18" w:type="dxa"/>
          <w:trHeight w:val="240"/>
          <w:jc w:val="center"/>
        </w:trPr>
        <w:tc>
          <w:tcPr>
            <w:tcW w:w="10800" w:type="dxa"/>
            <w:gridSpan w:val="2"/>
          </w:tcPr>
          <w:p w:rsidR="00FD08FE" w:rsidRDefault="002F4DFE">
            <w:pPr>
              <w:pStyle w:val="TempFillinBol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Assistant / contact person name:  </w:t>
            </w:r>
            <w:bookmarkStart w:id="1" w:name="Text15"/>
            <w:r w:rsidR="00406F31">
              <w:rPr>
                <w:rFonts w:ascii="Arial" w:hAnsi="Arial" w:cs="Arial"/>
                <w:b w:val="0"/>
                <w:bCs w:val="0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 w:val="0"/>
                <w:bCs w:val="0"/>
              </w:rPr>
              <w:instrText xml:space="preserve"> FORMTEXT </w:instrText>
            </w:r>
            <w:r w:rsidR="00406F31">
              <w:rPr>
                <w:rFonts w:ascii="Arial" w:hAnsi="Arial" w:cs="Arial"/>
                <w:b w:val="0"/>
                <w:bCs w:val="0"/>
              </w:rPr>
            </w:r>
            <w:r w:rsidR="00406F31">
              <w:rPr>
                <w:rFonts w:ascii="Arial" w:hAnsi="Arial" w:cs="Arial"/>
                <w:b w:val="0"/>
                <w:bCs w:val="0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 w:rsidR="00406F31">
              <w:rPr>
                <w:rFonts w:ascii="Arial" w:hAnsi="Arial" w:cs="Arial"/>
                <w:b w:val="0"/>
                <w:bCs w:val="0"/>
              </w:rPr>
              <w:fldChar w:fldCharType="end"/>
            </w:r>
            <w:bookmarkEnd w:id="1"/>
          </w:p>
        </w:tc>
      </w:tr>
      <w:tr w:rsidR="00FD08FE">
        <w:trPr>
          <w:gridAfter w:val="1"/>
          <w:wAfter w:w="18" w:type="dxa"/>
          <w:trHeight w:val="240"/>
          <w:jc w:val="center"/>
        </w:trPr>
        <w:tc>
          <w:tcPr>
            <w:tcW w:w="10800" w:type="dxa"/>
            <w:gridSpan w:val="2"/>
          </w:tcPr>
          <w:p w:rsidR="00FD08FE" w:rsidRDefault="002F4DFE">
            <w:pPr>
              <w:pStyle w:val="TempFillinBol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Address:  </w:t>
            </w:r>
            <w:bookmarkStart w:id="2" w:name="Text16"/>
            <w:r w:rsidR="00406F31">
              <w:rPr>
                <w:rFonts w:ascii="Arial" w:hAnsi="Arial" w:cs="Arial"/>
                <w:b w:val="0"/>
                <w:bCs w:val="0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 w:val="0"/>
                <w:bCs w:val="0"/>
              </w:rPr>
              <w:instrText xml:space="preserve"> FORMTEXT </w:instrText>
            </w:r>
            <w:r w:rsidR="00406F31">
              <w:rPr>
                <w:rFonts w:ascii="Arial" w:hAnsi="Arial" w:cs="Arial"/>
                <w:b w:val="0"/>
                <w:bCs w:val="0"/>
              </w:rPr>
            </w:r>
            <w:r w:rsidR="00406F31">
              <w:rPr>
                <w:rFonts w:ascii="Arial" w:hAnsi="Arial" w:cs="Arial"/>
                <w:b w:val="0"/>
                <w:bCs w:val="0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 w:rsidR="00406F31">
              <w:rPr>
                <w:rFonts w:ascii="Arial" w:hAnsi="Arial" w:cs="Arial"/>
                <w:b w:val="0"/>
                <w:bCs w:val="0"/>
              </w:rPr>
              <w:fldChar w:fldCharType="end"/>
            </w:r>
            <w:bookmarkEnd w:id="2"/>
          </w:p>
        </w:tc>
      </w:tr>
      <w:tr w:rsidR="00FD08FE" w:rsidTr="004B736A">
        <w:trPr>
          <w:gridAfter w:val="1"/>
          <w:wAfter w:w="18" w:type="dxa"/>
          <w:trHeight w:val="360"/>
          <w:jc w:val="center"/>
        </w:trPr>
        <w:tc>
          <w:tcPr>
            <w:tcW w:w="10800" w:type="dxa"/>
            <w:gridSpan w:val="2"/>
          </w:tcPr>
          <w:p w:rsidR="00FD08FE" w:rsidRDefault="002F4DFE">
            <w:pPr>
              <w:pStyle w:val="TempFillinBol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Phone:  </w:t>
            </w:r>
            <w:r w:rsidR="00406F31">
              <w:rPr>
                <w:rFonts w:ascii="Arial" w:hAnsi="Arial" w:cs="Arial"/>
                <w:b w:val="0"/>
                <w:bCs w:val="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 w:val="0"/>
                <w:bCs w:val="0"/>
              </w:rPr>
              <w:instrText xml:space="preserve"> FORMTEXT </w:instrText>
            </w:r>
            <w:r w:rsidR="00406F31">
              <w:rPr>
                <w:rFonts w:ascii="Arial" w:hAnsi="Arial" w:cs="Arial"/>
                <w:b w:val="0"/>
                <w:bCs w:val="0"/>
              </w:rPr>
            </w:r>
            <w:r w:rsidR="00406F31">
              <w:rPr>
                <w:rFonts w:ascii="Arial" w:hAnsi="Arial" w:cs="Arial"/>
                <w:b w:val="0"/>
                <w:bCs w:val="0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 w:rsidR="00406F31">
              <w:rPr>
                <w:rFonts w:ascii="Arial" w:hAnsi="Arial" w:cs="Arial"/>
                <w:b w:val="0"/>
                <w:bCs w:val="0"/>
              </w:rPr>
              <w:fldChar w:fldCharType="end"/>
            </w:r>
            <w:r>
              <w:rPr>
                <w:rFonts w:ascii="Arial" w:hAnsi="Arial" w:cs="Arial"/>
              </w:rPr>
              <w:t xml:space="preserve">                                                                Fax:  </w:t>
            </w:r>
            <w:r w:rsidR="00406F31">
              <w:rPr>
                <w:rFonts w:ascii="Arial" w:hAnsi="Arial" w:cs="Arial"/>
                <w:b w:val="0"/>
                <w:bCs w:val="0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 w:val="0"/>
                <w:bCs w:val="0"/>
              </w:rPr>
              <w:instrText xml:space="preserve"> FORMTEXT </w:instrText>
            </w:r>
            <w:r w:rsidR="00406F31">
              <w:rPr>
                <w:rFonts w:ascii="Arial" w:hAnsi="Arial" w:cs="Arial"/>
                <w:b w:val="0"/>
                <w:bCs w:val="0"/>
              </w:rPr>
            </w:r>
            <w:r w:rsidR="00406F31">
              <w:rPr>
                <w:rFonts w:ascii="Arial" w:hAnsi="Arial" w:cs="Arial"/>
                <w:b w:val="0"/>
                <w:bCs w:val="0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 w:rsidR="00406F31">
              <w:rPr>
                <w:rFonts w:ascii="Arial" w:hAnsi="Arial" w:cs="Arial"/>
                <w:b w:val="0"/>
                <w:bCs w:val="0"/>
              </w:rPr>
              <w:fldChar w:fldCharType="end"/>
            </w:r>
            <w:r>
              <w:rPr>
                <w:rFonts w:ascii="Arial" w:hAnsi="Arial" w:cs="Arial"/>
              </w:rPr>
              <w:t xml:space="preserve">                                                                E-mail:  </w:t>
            </w:r>
            <w:r w:rsidR="00406F31">
              <w:rPr>
                <w:rFonts w:ascii="Arial" w:hAnsi="Arial" w:cs="Arial"/>
                <w:b w:val="0"/>
                <w:bCs w:val="0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 w:val="0"/>
                <w:bCs w:val="0"/>
              </w:rPr>
              <w:instrText xml:space="preserve"> FORMTEXT </w:instrText>
            </w:r>
            <w:r w:rsidR="00406F31">
              <w:rPr>
                <w:rFonts w:ascii="Arial" w:hAnsi="Arial" w:cs="Arial"/>
                <w:b w:val="0"/>
                <w:bCs w:val="0"/>
              </w:rPr>
            </w:r>
            <w:r w:rsidR="00406F31">
              <w:rPr>
                <w:rFonts w:ascii="Arial" w:hAnsi="Arial" w:cs="Arial"/>
                <w:b w:val="0"/>
                <w:bCs w:val="0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 w:rsidR="00406F31">
              <w:rPr>
                <w:rFonts w:ascii="Arial" w:hAnsi="Arial" w:cs="Arial"/>
                <w:b w:val="0"/>
                <w:bCs w:val="0"/>
              </w:rPr>
              <w:fldChar w:fldCharType="end"/>
            </w:r>
          </w:p>
        </w:tc>
      </w:tr>
      <w:tr w:rsidR="00FD08FE" w:rsidTr="004B736A">
        <w:trPr>
          <w:gridAfter w:val="1"/>
          <w:wAfter w:w="18" w:type="dxa"/>
          <w:trHeight w:val="180"/>
          <w:jc w:val="center"/>
        </w:trPr>
        <w:tc>
          <w:tcPr>
            <w:tcW w:w="10800" w:type="dxa"/>
            <w:gridSpan w:val="2"/>
          </w:tcPr>
          <w:p w:rsidR="00FD08FE" w:rsidRDefault="002F4DFE" w:rsidP="004B736A">
            <w:pPr>
              <w:pStyle w:val="TempFillinBol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Provider organization name:  </w:t>
            </w:r>
          </w:p>
        </w:tc>
      </w:tr>
      <w:tr w:rsidR="00FD08FE">
        <w:trPr>
          <w:gridAfter w:val="1"/>
          <w:wAfter w:w="18" w:type="dxa"/>
          <w:trHeight w:val="240"/>
          <w:jc w:val="center"/>
        </w:trPr>
        <w:tc>
          <w:tcPr>
            <w:tcW w:w="10800" w:type="dxa"/>
            <w:gridSpan w:val="2"/>
          </w:tcPr>
          <w:p w:rsidR="00FD08FE" w:rsidRDefault="002F4DFE">
            <w:pPr>
              <w:pStyle w:val="TempFillinBol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Provider contact person name:  </w:t>
            </w:r>
            <w:bookmarkStart w:id="3" w:name="Text21"/>
            <w:r w:rsidR="00406F31">
              <w:rPr>
                <w:rFonts w:ascii="Arial" w:hAnsi="Arial" w:cs="Arial"/>
                <w:b w:val="0"/>
                <w:bCs w:val="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 w:val="0"/>
                <w:bCs w:val="0"/>
              </w:rPr>
              <w:instrText xml:space="preserve"> FORMTEXT </w:instrText>
            </w:r>
            <w:r w:rsidR="00406F31">
              <w:rPr>
                <w:rFonts w:ascii="Arial" w:hAnsi="Arial" w:cs="Arial"/>
                <w:b w:val="0"/>
                <w:bCs w:val="0"/>
              </w:rPr>
            </w:r>
            <w:r w:rsidR="00406F31">
              <w:rPr>
                <w:rFonts w:ascii="Arial" w:hAnsi="Arial" w:cs="Arial"/>
                <w:b w:val="0"/>
                <w:bCs w:val="0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 w:rsidR="00406F31">
              <w:rPr>
                <w:rFonts w:ascii="Arial" w:hAnsi="Arial" w:cs="Arial"/>
                <w:b w:val="0"/>
                <w:bCs w:val="0"/>
              </w:rPr>
              <w:fldChar w:fldCharType="end"/>
            </w:r>
            <w:bookmarkEnd w:id="3"/>
          </w:p>
        </w:tc>
      </w:tr>
      <w:tr w:rsidR="00FD08FE">
        <w:trPr>
          <w:gridAfter w:val="1"/>
          <w:wAfter w:w="18" w:type="dxa"/>
          <w:trHeight w:val="240"/>
          <w:jc w:val="center"/>
        </w:trPr>
        <w:tc>
          <w:tcPr>
            <w:tcW w:w="10800" w:type="dxa"/>
            <w:gridSpan w:val="2"/>
          </w:tcPr>
          <w:p w:rsidR="00FD08FE" w:rsidRDefault="002F4DFE" w:rsidP="004B736A">
            <w:pPr>
              <w:pStyle w:val="TempFillinBol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Address:  </w:t>
            </w:r>
          </w:p>
        </w:tc>
      </w:tr>
      <w:tr w:rsidR="00FD08FE">
        <w:trPr>
          <w:gridAfter w:val="1"/>
          <w:wAfter w:w="18" w:type="dxa"/>
          <w:trHeight w:val="240"/>
          <w:jc w:val="center"/>
        </w:trPr>
        <w:tc>
          <w:tcPr>
            <w:tcW w:w="10800" w:type="dxa"/>
            <w:gridSpan w:val="2"/>
          </w:tcPr>
          <w:p w:rsidR="00FD08FE" w:rsidRDefault="002F4DFE">
            <w:pPr>
              <w:pStyle w:val="TempFillinBol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Phone:  </w:t>
            </w:r>
            <w:r w:rsidR="00406F31">
              <w:rPr>
                <w:rFonts w:ascii="Arial" w:hAnsi="Arial" w:cs="Arial"/>
                <w:b w:val="0"/>
                <w:bCs w:val="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 w:val="0"/>
                <w:bCs w:val="0"/>
              </w:rPr>
              <w:instrText xml:space="preserve"> FORMTEXT </w:instrText>
            </w:r>
            <w:r w:rsidR="00406F31">
              <w:rPr>
                <w:rFonts w:ascii="Arial" w:hAnsi="Arial" w:cs="Arial"/>
                <w:b w:val="0"/>
                <w:bCs w:val="0"/>
              </w:rPr>
            </w:r>
            <w:r w:rsidR="00406F31">
              <w:rPr>
                <w:rFonts w:ascii="Arial" w:hAnsi="Arial" w:cs="Arial"/>
                <w:b w:val="0"/>
                <w:bCs w:val="0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 w:rsidR="00406F31">
              <w:rPr>
                <w:rFonts w:ascii="Arial" w:hAnsi="Arial" w:cs="Arial"/>
                <w:b w:val="0"/>
                <w:bCs w:val="0"/>
              </w:rPr>
              <w:fldChar w:fldCharType="end"/>
            </w:r>
            <w:r>
              <w:rPr>
                <w:rFonts w:ascii="Arial" w:hAnsi="Arial" w:cs="Arial"/>
              </w:rPr>
              <w:t xml:space="preserve">                                                                Fax:  </w:t>
            </w:r>
            <w:r w:rsidR="00406F31">
              <w:rPr>
                <w:rFonts w:ascii="Arial" w:hAnsi="Arial" w:cs="Arial"/>
                <w:b w:val="0"/>
                <w:bCs w:val="0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 w:val="0"/>
                <w:bCs w:val="0"/>
              </w:rPr>
              <w:instrText xml:space="preserve"> FORMTEXT </w:instrText>
            </w:r>
            <w:r w:rsidR="00406F31">
              <w:rPr>
                <w:rFonts w:ascii="Arial" w:hAnsi="Arial" w:cs="Arial"/>
                <w:b w:val="0"/>
                <w:bCs w:val="0"/>
              </w:rPr>
            </w:r>
            <w:r w:rsidR="00406F31">
              <w:rPr>
                <w:rFonts w:ascii="Arial" w:hAnsi="Arial" w:cs="Arial"/>
                <w:b w:val="0"/>
                <w:bCs w:val="0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 w:rsidR="00406F31">
              <w:rPr>
                <w:rFonts w:ascii="Arial" w:hAnsi="Arial" w:cs="Arial"/>
                <w:b w:val="0"/>
                <w:bCs w:val="0"/>
              </w:rPr>
              <w:fldChar w:fldCharType="end"/>
            </w:r>
            <w:r>
              <w:rPr>
                <w:rFonts w:ascii="Arial" w:hAnsi="Arial" w:cs="Arial"/>
              </w:rPr>
              <w:t xml:space="preserve">                                                                E-mail:  </w:t>
            </w:r>
            <w:r w:rsidR="00406F31">
              <w:rPr>
                <w:rFonts w:ascii="Arial" w:hAnsi="Arial" w:cs="Arial"/>
                <w:b w:val="0"/>
                <w:bCs w:val="0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 w:val="0"/>
                <w:bCs w:val="0"/>
              </w:rPr>
              <w:instrText xml:space="preserve"> FORMTEXT </w:instrText>
            </w:r>
            <w:r w:rsidR="00406F31">
              <w:rPr>
                <w:rFonts w:ascii="Arial" w:hAnsi="Arial" w:cs="Arial"/>
                <w:b w:val="0"/>
                <w:bCs w:val="0"/>
              </w:rPr>
            </w:r>
            <w:r w:rsidR="00406F31">
              <w:rPr>
                <w:rFonts w:ascii="Arial" w:hAnsi="Arial" w:cs="Arial"/>
                <w:b w:val="0"/>
                <w:bCs w:val="0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 w:rsidR="00406F31">
              <w:rPr>
                <w:rFonts w:ascii="Arial" w:hAnsi="Arial" w:cs="Arial"/>
                <w:b w:val="0"/>
                <w:bCs w:val="0"/>
              </w:rPr>
              <w:fldChar w:fldCharType="end"/>
            </w:r>
          </w:p>
        </w:tc>
      </w:tr>
      <w:tr w:rsidR="00FD08FE">
        <w:trPr>
          <w:gridAfter w:val="1"/>
          <w:wAfter w:w="18" w:type="dxa"/>
          <w:trHeight w:val="240"/>
          <w:jc w:val="center"/>
        </w:trPr>
        <w:tc>
          <w:tcPr>
            <w:tcW w:w="10800" w:type="dxa"/>
            <w:gridSpan w:val="2"/>
          </w:tcPr>
          <w:p w:rsidR="00FD08FE" w:rsidRDefault="00FD08FE">
            <w:pPr>
              <w:pStyle w:val="TempNormal1"/>
              <w:rPr>
                <w:rFonts w:ascii="Arial" w:hAnsi="Arial" w:cs="Arial"/>
              </w:rPr>
            </w:pPr>
          </w:p>
          <w:p w:rsidR="00FD08FE" w:rsidRDefault="002F4DFE">
            <w:pPr>
              <w:pStyle w:val="TempHeader1"/>
              <w:rPr>
                <w:rFonts w:ascii="Arial" w:hAnsi="Arial" w:cs="Arial"/>
                <w:b w:val="0"/>
                <w:bCs w:val="0"/>
                <w:i/>
                <w:iCs/>
                <w:color w:val="A21223"/>
              </w:rPr>
            </w:pPr>
            <w:r>
              <w:rPr>
                <w:rFonts w:ascii="Arial" w:hAnsi="Arial" w:cs="Arial"/>
                <w:b w:val="0"/>
                <w:bCs w:val="0"/>
                <w:i/>
                <w:iCs/>
                <w:color w:val="A21223"/>
              </w:rPr>
              <w:t>Please answer the following questions:</w:t>
            </w:r>
          </w:p>
          <w:p w:rsidR="00FD08FE" w:rsidRDefault="00FD08FE">
            <w:pPr>
              <w:pStyle w:val="TempHeader1"/>
              <w:rPr>
                <w:rFonts w:ascii="Arial" w:hAnsi="Arial" w:cs="Arial"/>
                <w:b w:val="0"/>
                <w:bCs w:val="0"/>
                <w:i/>
                <w:iCs/>
                <w:color w:val="B81428"/>
              </w:rPr>
            </w:pPr>
          </w:p>
        </w:tc>
      </w:tr>
      <w:tr w:rsidR="00FD08FE">
        <w:trPr>
          <w:trHeight w:val="240"/>
          <w:jc w:val="center"/>
        </w:trPr>
        <w:tc>
          <w:tcPr>
            <w:tcW w:w="462" w:type="dxa"/>
          </w:tcPr>
          <w:p w:rsidR="00FD08FE" w:rsidRDefault="002F4DFE">
            <w:pPr>
              <w:pStyle w:val="TempHeader1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10356" w:type="dxa"/>
            <w:gridSpan w:val="2"/>
          </w:tcPr>
          <w:p w:rsidR="00FD08FE" w:rsidRDefault="002F4DFE">
            <w:pPr>
              <w:pStyle w:val="TempFillinBol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Please describe / identify the material you are acquiring:  </w:t>
            </w:r>
          </w:p>
          <w:p w:rsidR="00FD08FE" w:rsidRDefault="00FD08FE">
            <w:pPr>
              <w:pStyle w:val="TempFillinBold"/>
              <w:rPr>
                <w:rFonts w:ascii="Arial" w:hAnsi="Arial" w:cs="Arial"/>
              </w:rPr>
            </w:pPr>
          </w:p>
        </w:tc>
      </w:tr>
      <w:tr w:rsidR="00FD08FE">
        <w:trPr>
          <w:trHeight w:val="477"/>
          <w:jc w:val="center"/>
        </w:trPr>
        <w:tc>
          <w:tcPr>
            <w:tcW w:w="462" w:type="dxa"/>
          </w:tcPr>
          <w:p w:rsidR="00FD08FE" w:rsidRDefault="002F4DFE">
            <w:pPr>
              <w:pStyle w:val="TempNormal1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</w:t>
            </w:r>
          </w:p>
        </w:tc>
        <w:tc>
          <w:tcPr>
            <w:tcW w:w="10356" w:type="dxa"/>
            <w:gridSpan w:val="2"/>
          </w:tcPr>
          <w:p w:rsidR="00905F41" w:rsidRDefault="00905F41" w:rsidP="00905F41">
            <w:pPr>
              <w:pStyle w:val="TempFillinBol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Have you received a draft Material Transfer Agreement from the Provider?  </w:t>
            </w:r>
            <w:r w:rsidR="00406F31">
              <w:rPr>
                <w:rFonts w:ascii="Arial" w:hAnsi="Arial" w:cs="Arial"/>
                <w:b w:val="0"/>
                <w:bCs w:val="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 w:val="0"/>
                <w:bCs w:val="0"/>
              </w:rPr>
              <w:instrText xml:space="preserve"> FORMCHECKBOX </w:instrText>
            </w:r>
            <w:r w:rsidR="00D60F8F">
              <w:rPr>
                <w:rFonts w:ascii="Arial" w:hAnsi="Arial" w:cs="Arial"/>
                <w:b w:val="0"/>
                <w:bCs w:val="0"/>
              </w:rPr>
            </w:r>
            <w:r w:rsidR="00D60F8F">
              <w:rPr>
                <w:rFonts w:ascii="Arial" w:hAnsi="Arial" w:cs="Arial"/>
                <w:b w:val="0"/>
                <w:bCs w:val="0"/>
              </w:rPr>
              <w:fldChar w:fldCharType="separate"/>
            </w:r>
            <w:r w:rsidR="00406F31">
              <w:rPr>
                <w:rFonts w:ascii="Arial" w:hAnsi="Arial" w:cs="Arial"/>
                <w:b w:val="0"/>
                <w:bCs w:val="0"/>
              </w:rPr>
              <w:fldChar w:fldCharType="end"/>
            </w:r>
            <w:r>
              <w:rPr>
                <w:rFonts w:ascii="Arial" w:hAnsi="Arial" w:cs="Arial"/>
                <w:b w:val="0"/>
                <w:bCs w:val="0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i/>
                <w:iCs/>
              </w:rPr>
              <w:t>Yes</w:t>
            </w:r>
            <w:r>
              <w:rPr>
                <w:rFonts w:ascii="Arial" w:hAnsi="Arial" w:cs="Arial"/>
              </w:rPr>
              <w:t xml:space="preserve">  (Please attach a copy)        </w:t>
            </w:r>
            <w:r w:rsidR="00406F31">
              <w:rPr>
                <w:rFonts w:ascii="Arial" w:hAnsi="Arial" w:cs="Arial"/>
                <w:b w:val="0"/>
                <w:bCs w:val="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 w:val="0"/>
                <w:bCs w:val="0"/>
              </w:rPr>
              <w:instrText xml:space="preserve"> FORMCHECKBOX </w:instrText>
            </w:r>
            <w:r w:rsidR="00D60F8F">
              <w:rPr>
                <w:rFonts w:ascii="Arial" w:hAnsi="Arial" w:cs="Arial"/>
                <w:b w:val="0"/>
                <w:bCs w:val="0"/>
              </w:rPr>
            </w:r>
            <w:r w:rsidR="00D60F8F">
              <w:rPr>
                <w:rFonts w:ascii="Arial" w:hAnsi="Arial" w:cs="Arial"/>
                <w:b w:val="0"/>
                <w:bCs w:val="0"/>
              </w:rPr>
              <w:fldChar w:fldCharType="separate"/>
            </w:r>
            <w:r w:rsidR="00406F31">
              <w:rPr>
                <w:rFonts w:ascii="Arial" w:hAnsi="Arial" w:cs="Arial"/>
                <w:b w:val="0"/>
                <w:bCs w:val="0"/>
              </w:rPr>
              <w:fldChar w:fldCharType="end"/>
            </w:r>
            <w:r>
              <w:rPr>
                <w:rFonts w:ascii="Arial" w:hAnsi="Arial" w:cs="Arial"/>
                <w:b w:val="0"/>
                <w:bCs w:val="0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i/>
                <w:iCs/>
              </w:rPr>
              <w:t>No</w:t>
            </w:r>
          </w:p>
          <w:p w:rsidR="00905F41" w:rsidRPr="00905F41" w:rsidRDefault="00905F41">
            <w:pPr>
              <w:pStyle w:val="TempFillinBold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Is a brief description of your research already incorporated in the </w:t>
            </w:r>
            <w:r w:rsidRPr="00000007">
              <w:rPr>
                <w:rFonts w:ascii="Arial" w:hAnsi="Arial" w:cs="Arial"/>
              </w:rPr>
              <w:t>Material Transfer Agreement</w:t>
            </w:r>
            <w:r>
              <w:rPr>
                <w:rFonts w:ascii="Arial" w:hAnsi="Arial" w:cs="Arial"/>
                <w:i/>
              </w:rPr>
              <w:t xml:space="preserve">?        </w:t>
            </w:r>
            <w:r w:rsidR="00406F31">
              <w:rPr>
                <w:rFonts w:ascii="Arial" w:hAnsi="Arial" w:cs="Arial"/>
                <w:b w:val="0"/>
                <w:bCs w:val="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 w:val="0"/>
                <w:bCs w:val="0"/>
              </w:rPr>
              <w:instrText xml:space="preserve"> FORMCHECKBOX </w:instrText>
            </w:r>
            <w:r w:rsidR="00D60F8F">
              <w:rPr>
                <w:rFonts w:ascii="Arial" w:hAnsi="Arial" w:cs="Arial"/>
                <w:b w:val="0"/>
                <w:bCs w:val="0"/>
              </w:rPr>
            </w:r>
            <w:r w:rsidR="00D60F8F">
              <w:rPr>
                <w:rFonts w:ascii="Arial" w:hAnsi="Arial" w:cs="Arial"/>
                <w:b w:val="0"/>
                <w:bCs w:val="0"/>
              </w:rPr>
              <w:fldChar w:fldCharType="separate"/>
            </w:r>
            <w:r w:rsidR="00406F31">
              <w:rPr>
                <w:rFonts w:ascii="Arial" w:hAnsi="Arial" w:cs="Arial"/>
                <w:b w:val="0"/>
                <w:bCs w:val="0"/>
              </w:rPr>
              <w:fldChar w:fldCharType="end"/>
            </w:r>
            <w:r>
              <w:rPr>
                <w:rFonts w:ascii="Arial" w:hAnsi="Arial" w:cs="Arial"/>
                <w:b w:val="0"/>
                <w:bCs w:val="0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i/>
                <w:iCs/>
              </w:rPr>
              <w:t>Yes</w:t>
            </w:r>
            <w:r>
              <w:rPr>
                <w:rFonts w:ascii="Arial" w:hAnsi="Arial" w:cs="Arial"/>
              </w:rPr>
              <w:t xml:space="preserve">     </w:t>
            </w:r>
            <w:r w:rsidR="00406F31">
              <w:rPr>
                <w:rFonts w:ascii="Arial" w:hAnsi="Arial" w:cs="Arial"/>
                <w:b w:val="0"/>
                <w:bCs w:val="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 w:val="0"/>
                <w:bCs w:val="0"/>
              </w:rPr>
              <w:instrText xml:space="preserve"> FORMCHECKBOX </w:instrText>
            </w:r>
            <w:r w:rsidR="00D60F8F">
              <w:rPr>
                <w:rFonts w:ascii="Arial" w:hAnsi="Arial" w:cs="Arial"/>
                <w:b w:val="0"/>
                <w:bCs w:val="0"/>
              </w:rPr>
            </w:r>
            <w:r w:rsidR="00D60F8F">
              <w:rPr>
                <w:rFonts w:ascii="Arial" w:hAnsi="Arial" w:cs="Arial"/>
                <w:b w:val="0"/>
                <w:bCs w:val="0"/>
              </w:rPr>
              <w:fldChar w:fldCharType="separate"/>
            </w:r>
            <w:r w:rsidR="00406F31">
              <w:rPr>
                <w:rFonts w:ascii="Arial" w:hAnsi="Arial" w:cs="Arial"/>
                <w:b w:val="0"/>
                <w:bCs w:val="0"/>
              </w:rPr>
              <w:fldChar w:fldCharType="end"/>
            </w:r>
            <w:r>
              <w:rPr>
                <w:rFonts w:ascii="Arial" w:hAnsi="Arial" w:cs="Arial"/>
                <w:b w:val="0"/>
                <w:bCs w:val="0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i/>
                <w:iCs/>
              </w:rPr>
              <w:t>No</w:t>
            </w:r>
          </w:p>
          <w:p w:rsidR="00FD08FE" w:rsidRDefault="002F4DFE">
            <w:pPr>
              <w:pStyle w:val="TempFillinBol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</w:t>
            </w:r>
            <w:r>
              <w:rPr>
                <w:rFonts w:ascii="Arial" w:hAnsi="Arial" w:cs="Arial"/>
                <w:i/>
                <w:iCs/>
              </w:rPr>
              <w:t>no</w:t>
            </w:r>
            <w:r w:rsidR="003261D0">
              <w:rPr>
                <w:rFonts w:ascii="Arial" w:hAnsi="Arial" w:cs="Arial"/>
                <w:i/>
                <w:iCs/>
              </w:rPr>
              <w:t xml:space="preserve"> </w:t>
            </w:r>
            <w:r w:rsidR="003261D0">
              <w:rPr>
                <w:rFonts w:ascii="Arial" w:hAnsi="Arial" w:cs="Arial"/>
                <w:iCs/>
              </w:rPr>
              <w:t>to either question</w:t>
            </w:r>
            <w:r>
              <w:rPr>
                <w:rFonts w:ascii="Arial" w:hAnsi="Arial" w:cs="Arial"/>
              </w:rPr>
              <w:t xml:space="preserve">, please complete </w:t>
            </w:r>
            <w:r>
              <w:rPr>
                <w:rFonts w:ascii="Arial" w:hAnsi="Arial" w:cs="Arial"/>
                <w:i/>
                <w:iCs/>
              </w:rPr>
              <w:t>Attachment A</w:t>
            </w:r>
            <w:r>
              <w:rPr>
                <w:rFonts w:ascii="Arial" w:hAnsi="Arial" w:cs="Arial"/>
              </w:rPr>
              <w:t xml:space="preserve"> (provided at the end of this form).</w:t>
            </w:r>
          </w:p>
          <w:p w:rsidR="00FD08FE" w:rsidRDefault="00FD08FE">
            <w:pPr>
              <w:pStyle w:val="TempFillinBold"/>
              <w:rPr>
                <w:rFonts w:ascii="Arial" w:hAnsi="Arial" w:cs="Arial"/>
              </w:rPr>
            </w:pPr>
          </w:p>
        </w:tc>
      </w:tr>
      <w:tr w:rsidR="00FD08FE">
        <w:trPr>
          <w:trHeight w:val="477"/>
          <w:jc w:val="center"/>
        </w:trPr>
        <w:tc>
          <w:tcPr>
            <w:tcW w:w="462" w:type="dxa"/>
          </w:tcPr>
          <w:p w:rsidR="00FD08FE" w:rsidRDefault="00FD08FE">
            <w:pPr>
              <w:pStyle w:val="TempNormal1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356" w:type="dxa"/>
            <w:gridSpan w:val="2"/>
          </w:tcPr>
          <w:p w:rsidR="00FD08FE" w:rsidRDefault="002F4DFE">
            <w:pPr>
              <w:pStyle w:val="TempFillinBol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How long do you anticipate your research project will last?  </w:t>
            </w:r>
            <w:r w:rsidR="00406F31">
              <w:rPr>
                <w:rFonts w:ascii="Arial" w:hAnsi="Arial" w:cs="Arial"/>
                <w:b w:val="0"/>
                <w:bCs w:val="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 w:val="0"/>
                <w:bCs w:val="0"/>
              </w:rPr>
              <w:instrText xml:space="preserve"> FORMTEXT </w:instrText>
            </w:r>
            <w:r w:rsidR="00406F31">
              <w:rPr>
                <w:rFonts w:ascii="Arial" w:hAnsi="Arial" w:cs="Arial"/>
                <w:b w:val="0"/>
                <w:bCs w:val="0"/>
              </w:rPr>
            </w:r>
            <w:r w:rsidR="00406F31">
              <w:rPr>
                <w:rFonts w:ascii="Arial" w:hAnsi="Arial" w:cs="Arial"/>
                <w:b w:val="0"/>
                <w:bCs w:val="0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 w:rsidR="00406F31">
              <w:rPr>
                <w:rFonts w:ascii="Arial" w:hAnsi="Arial" w:cs="Arial"/>
                <w:b w:val="0"/>
                <w:bCs w:val="0"/>
              </w:rPr>
              <w:fldChar w:fldCharType="end"/>
            </w:r>
          </w:p>
          <w:p w:rsidR="00FD08FE" w:rsidRDefault="00FD08FE">
            <w:pPr>
              <w:pStyle w:val="TempFillinBold"/>
              <w:rPr>
                <w:rFonts w:ascii="Arial" w:hAnsi="Arial" w:cs="Arial"/>
              </w:rPr>
            </w:pPr>
          </w:p>
        </w:tc>
      </w:tr>
      <w:tr w:rsidR="00FD08FE">
        <w:trPr>
          <w:trHeight w:val="240"/>
          <w:jc w:val="center"/>
        </w:trPr>
        <w:tc>
          <w:tcPr>
            <w:tcW w:w="462" w:type="dxa"/>
          </w:tcPr>
          <w:p w:rsidR="00FD08FE" w:rsidRDefault="00FD08FE">
            <w:pPr>
              <w:pStyle w:val="TempNormal1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356" w:type="dxa"/>
            <w:gridSpan w:val="2"/>
          </w:tcPr>
          <w:p w:rsidR="00FD08FE" w:rsidRDefault="002F4DFE">
            <w:pPr>
              <w:pStyle w:val="TempFillinBol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Please check the appropriate box indicating the funding source for your research in which the requested materials will be used:</w:t>
            </w:r>
          </w:p>
          <w:tbl>
            <w:tblPr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375"/>
              <w:gridCol w:w="3375"/>
              <w:gridCol w:w="3375"/>
            </w:tblGrid>
            <w:tr w:rsidR="00FD08FE">
              <w:tc>
                <w:tcPr>
                  <w:tcW w:w="3375" w:type="dxa"/>
                </w:tcPr>
                <w:p w:rsidR="00FD08FE" w:rsidRDefault="00406F31">
                  <w:pPr>
                    <w:pStyle w:val="TempFillinBold"/>
                    <w:pBdr>
                      <w:bottom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2F4DFE">
                    <w:rPr>
                      <w:rFonts w:ascii="Arial" w:hAnsi="Arial" w:cs="Arial"/>
                      <w:b w:val="0"/>
                      <w:bCs w:val="0"/>
                    </w:rPr>
                    <w:instrText xml:space="preserve"> FORMCHECKBOX </w:instrText>
                  </w:r>
                  <w:r w:rsidR="00D60F8F">
                    <w:rPr>
                      <w:rFonts w:ascii="Arial" w:hAnsi="Arial" w:cs="Arial"/>
                      <w:b w:val="0"/>
                      <w:bCs w:val="0"/>
                    </w:rPr>
                  </w:r>
                  <w:r w:rsidR="00D60F8F">
                    <w:rPr>
                      <w:rFonts w:ascii="Arial" w:hAnsi="Arial" w:cs="Arial"/>
                      <w:b w:val="0"/>
                      <w:bCs w:val="0"/>
                    </w:rPr>
                    <w:fldChar w:fldCharType="separate"/>
                  </w:r>
                  <w:r>
                    <w:rPr>
                      <w:rFonts w:ascii="Arial" w:hAnsi="Arial" w:cs="Arial"/>
                      <w:b w:val="0"/>
                      <w:bCs w:val="0"/>
                    </w:rPr>
                    <w:fldChar w:fldCharType="end"/>
                  </w:r>
                  <w:r w:rsidR="002F4DFE">
                    <w:rPr>
                      <w:rFonts w:ascii="Arial" w:hAnsi="Arial" w:cs="Arial"/>
                      <w:b w:val="0"/>
                      <w:bCs w:val="0"/>
                    </w:rPr>
                    <w:t xml:space="preserve"> </w:t>
                  </w:r>
                  <w:r w:rsidR="002F4DFE">
                    <w:rPr>
                      <w:rFonts w:ascii="Arial" w:hAnsi="Arial" w:cs="Arial"/>
                    </w:rPr>
                    <w:t xml:space="preserve"> Internal</w:t>
                  </w:r>
                </w:p>
                <w:p w:rsidR="00FD08FE" w:rsidRDefault="00406F31">
                  <w:pPr>
                    <w:pStyle w:val="TempFillinBold"/>
                    <w:pBdr>
                      <w:bottom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2F4DFE">
                    <w:rPr>
                      <w:rFonts w:ascii="Arial" w:hAnsi="Arial" w:cs="Arial"/>
                      <w:b w:val="0"/>
                      <w:bCs w:val="0"/>
                    </w:rPr>
                    <w:instrText xml:space="preserve"> FORMCHECKBOX </w:instrText>
                  </w:r>
                  <w:r w:rsidR="00D60F8F">
                    <w:rPr>
                      <w:rFonts w:ascii="Arial" w:hAnsi="Arial" w:cs="Arial"/>
                      <w:b w:val="0"/>
                      <w:bCs w:val="0"/>
                    </w:rPr>
                  </w:r>
                  <w:r w:rsidR="00D60F8F">
                    <w:rPr>
                      <w:rFonts w:ascii="Arial" w:hAnsi="Arial" w:cs="Arial"/>
                      <w:b w:val="0"/>
                      <w:bCs w:val="0"/>
                    </w:rPr>
                    <w:fldChar w:fldCharType="separate"/>
                  </w:r>
                  <w:r>
                    <w:rPr>
                      <w:rFonts w:ascii="Arial" w:hAnsi="Arial" w:cs="Arial"/>
                      <w:b w:val="0"/>
                      <w:bCs w:val="0"/>
                    </w:rPr>
                    <w:fldChar w:fldCharType="end"/>
                  </w:r>
                  <w:r w:rsidR="002F4DFE">
                    <w:rPr>
                      <w:rFonts w:ascii="Arial" w:hAnsi="Arial" w:cs="Arial"/>
                      <w:b w:val="0"/>
                      <w:bCs w:val="0"/>
                    </w:rPr>
                    <w:t xml:space="preserve"> </w:t>
                  </w:r>
                  <w:r w:rsidR="002F4DFE">
                    <w:rPr>
                      <w:rFonts w:ascii="Arial" w:hAnsi="Arial" w:cs="Arial"/>
                    </w:rPr>
                    <w:t xml:space="preserve"> Federal Agency</w:t>
                  </w:r>
                </w:p>
              </w:tc>
              <w:tc>
                <w:tcPr>
                  <w:tcW w:w="3375" w:type="dxa"/>
                </w:tcPr>
                <w:p w:rsidR="00FD08FE" w:rsidRDefault="00406F31">
                  <w:pPr>
                    <w:pStyle w:val="TempFillinBold"/>
                    <w:pBdr>
                      <w:bottom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i/>
                      <w:iCs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2F4DFE">
                    <w:rPr>
                      <w:rFonts w:ascii="Arial" w:hAnsi="Arial" w:cs="Arial"/>
                      <w:b w:val="0"/>
                      <w:bCs w:val="0"/>
                    </w:rPr>
                    <w:instrText xml:space="preserve"> FORMCHECKBOX </w:instrText>
                  </w:r>
                  <w:r w:rsidR="00D60F8F">
                    <w:rPr>
                      <w:rFonts w:ascii="Arial" w:hAnsi="Arial" w:cs="Arial"/>
                      <w:b w:val="0"/>
                      <w:bCs w:val="0"/>
                    </w:rPr>
                  </w:r>
                  <w:r w:rsidR="00D60F8F">
                    <w:rPr>
                      <w:rFonts w:ascii="Arial" w:hAnsi="Arial" w:cs="Arial"/>
                      <w:b w:val="0"/>
                      <w:bCs w:val="0"/>
                    </w:rPr>
                    <w:fldChar w:fldCharType="separate"/>
                  </w:r>
                  <w:r>
                    <w:rPr>
                      <w:rFonts w:ascii="Arial" w:hAnsi="Arial" w:cs="Arial"/>
                      <w:b w:val="0"/>
                      <w:bCs w:val="0"/>
                    </w:rPr>
                    <w:fldChar w:fldCharType="end"/>
                  </w:r>
                  <w:r w:rsidR="002F4DFE">
                    <w:rPr>
                      <w:rFonts w:ascii="Arial" w:hAnsi="Arial" w:cs="Arial"/>
                      <w:b w:val="0"/>
                      <w:bCs w:val="0"/>
                    </w:rPr>
                    <w:t xml:space="preserve"> </w:t>
                  </w:r>
                  <w:r w:rsidR="002F4DFE">
                    <w:rPr>
                      <w:rFonts w:ascii="Arial" w:hAnsi="Arial" w:cs="Arial"/>
                    </w:rPr>
                    <w:t xml:space="preserve"> Foundation</w:t>
                  </w:r>
                </w:p>
                <w:p w:rsidR="00FD08FE" w:rsidRDefault="00406F31">
                  <w:pPr>
                    <w:pStyle w:val="TempFillinBold"/>
                    <w:pBdr>
                      <w:bottom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2F4DFE">
                    <w:rPr>
                      <w:rFonts w:ascii="Arial" w:hAnsi="Arial" w:cs="Arial"/>
                      <w:b w:val="0"/>
                      <w:bCs w:val="0"/>
                    </w:rPr>
                    <w:instrText xml:space="preserve"> FORMCHECKBOX </w:instrText>
                  </w:r>
                  <w:r w:rsidR="00D60F8F">
                    <w:rPr>
                      <w:rFonts w:ascii="Arial" w:hAnsi="Arial" w:cs="Arial"/>
                      <w:b w:val="0"/>
                      <w:bCs w:val="0"/>
                    </w:rPr>
                  </w:r>
                  <w:r w:rsidR="00D60F8F">
                    <w:rPr>
                      <w:rFonts w:ascii="Arial" w:hAnsi="Arial" w:cs="Arial"/>
                      <w:b w:val="0"/>
                      <w:bCs w:val="0"/>
                    </w:rPr>
                    <w:fldChar w:fldCharType="separate"/>
                  </w:r>
                  <w:r>
                    <w:rPr>
                      <w:rFonts w:ascii="Arial" w:hAnsi="Arial" w:cs="Arial"/>
                      <w:b w:val="0"/>
                      <w:bCs w:val="0"/>
                    </w:rPr>
                    <w:fldChar w:fldCharType="end"/>
                  </w:r>
                  <w:r w:rsidR="002F4DFE">
                    <w:rPr>
                      <w:rFonts w:ascii="Arial" w:hAnsi="Arial" w:cs="Arial"/>
                      <w:b w:val="0"/>
                      <w:bCs w:val="0"/>
                    </w:rPr>
                    <w:t xml:space="preserve"> </w:t>
                  </w:r>
                  <w:r w:rsidR="002F4DFE">
                    <w:rPr>
                      <w:rFonts w:ascii="Arial" w:hAnsi="Arial" w:cs="Arial"/>
                    </w:rPr>
                    <w:t xml:space="preserve"> Corporate</w:t>
                  </w:r>
                </w:p>
              </w:tc>
              <w:tc>
                <w:tcPr>
                  <w:tcW w:w="3375" w:type="dxa"/>
                </w:tcPr>
                <w:p w:rsidR="00FD08FE" w:rsidRDefault="00406F31">
                  <w:pPr>
                    <w:pStyle w:val="TempFillinBold"/>
                    <w:pBdr>
                      <w:bottom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i/>
                      <w:iCs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2F4DFE">
                    <w:rPr>
                      <w:rFonts w:ascii="Arial" w:hAnsi="Arial" w:cs="Arial"/>
                      <w:b w:val="0"/>
                      <w:bCs w:val="0"/>
                    </w:rPr>
                    <w:instrText xml:space="preserve"> FORMCHECKBOX </w:instrText>
                  </w:r>
                  <w:r w:rsidR="00D60F8F">
                    <w:rPr>
                      <w:rFonts w:ascii="Arial" w:hAnsi="Arial" w:cs="Arial"/>
                      <w:b w:val="0"/>
                      <w:bCs w:val="0"/>
                    </w:rPr>
                  </w:r>
                  <w:r w:rsidR="00D60F8F">
                    <w:rPr>
                      <w:rFonts w:ascii="Arial" w:hAnsi="Arial" w:cs="Arial"/>
                      <w:b w:val="0"/>
                      <w:bCs w:val="0"/>
                    </w:rPr>
                    <w:fldChar w:fldCharType="separate"/>
                  </w:r>
                  <w:r>
                    <w:rPr>
                      <w:rFonts w:ascii="Arial" w:hAnsi="Arial" w:cs="Arial"/>
                      <w:b w:val="0"/>
                      <w:bCs w:val="0"/>
                    </w:rPr>
                    <w:fldChar w:fldCharType="end"/>
                  </w:r>
                  <w:r w:rsidR="002F4DFE">
                    <w:rPr>
                      <w:rFonts w:ascii="Arial" w:hAnsi="Arial" w:cs="Arial"/>
                      <w:b w:val="0"/>
                      <w:bCs w:val="0"/>
                    </w:rPr>
                    <w:t xml:space="preserve"> </w:t>
                  </w:r>
                  <w:r w:rsidR="002F4DFE">
                    <w:rPr>
                      <w:rFonts w:ascii="Arial" w:hAnsi="Arial" w:cs="Arial"/>
                    </w:rPr>
                    <w:t xml:space="preserve"> State Agency</w:t>
                  </w:r>
                </w:p>
                <w:p w:rsidR="00FD08FE" w:rsidRDefault="00406F31">
                  <w:pPr>
                    <w:pStyle w:val="TempFillinBold"/>
                    <w:pBdr>
                      <w:bottom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2F4DFE">
                    <w:rPr>
                      <w:rFonts w:ascii="Arial" w:hAnsi="Arial" w:cs="Arial"/>
                      <w:b w:val="0"/>
                      <w:bCs w:val="0"/>
                    </w:rPr>
                    <w:instrText xml:space="preserve"> FORMCHECKBOX </w:instrText>
                  </w:r>
                  <w:r w:rsidR="00D60F8F">
                    <w:rPr>
                      <w:rFonts w:ascii="Arial" w:hAnsi="Arial" w:cs="Arial"/>
                      <w:b w:val="0"/>
                      <w:bCs w:val="0"/>
                    </w:rPr>
                  </w:r>
                  <w:r w:rsidR="00D60F8F">
                    <w:rPr>
                      <w:rFonts w:ascii="Arial" w:hAnsi="Arial" w:cs="Arial"/>
                      <w:b w:val="0"/>
                      <w:bCs w:val="0"/>
                    </w:rPr>
                    <w:fldChar w:fldCharType="separate"/>
                  </w:r>
                  <w:r>
                    <w:rPr>
                      <w:rFonts w:ascii="Arial" w:hAnsi="Arial" w:cs="Arial"/>
                      <w:b w:val="0"/>
                      <w:bCs w:val="0"/>
                    </w:rPr>
                    <w:fldChar w:fldCharType="end"/>
                  </w:r>
                  <w:r w:rsidR="002F4DFE">
                    <w:rPr>
                      <w:rFonts w:ascii="Arial" w:hAnsi="Arial" w:cs="Arial"/>
                      <w:b w:val="0"/>
                      <w:bCs w:val="0"/>
                    </w:rPr>
                    <w:t xml:space="preserve"> </w:t>
                  </w:r>
                  <w:r w:rsidR="002F4DFE">
                    <w:rPr>
                      <w:rFonts w:ascii="Arial" w:hAnsi="Arial" w:cs="Arial"/>
                    </w:rPr>
                    <w:t xml:space="preserve"> VA</w:t>
                  </w:r>
                </w:p>
              </w:tc>
            </w:tr>
          </w:tbl>
          <w:p w:rsidR="00FD08FE" w:rsidRDefault="002F4DFE">
            <w:pPr>
              <w:pStyle w:val="TempFillinBol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your funding source is not internal, please enter the name of the sponsor and the protocol/study number:  </w:t>
            </w:r>
            <w:r w:rsidR="00406F31">
              <w:rPr>
                <w:rFonts w:ascii="Arial" w:hAnsi="Arial" w:cs="Arial"/>
                <w:b w:val="0"/>
                <w:bCs w:val="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 w:val="0"/>
                <w:bCs w:val="0"/>
              </w:rPr>
              <w:instrText xml:space="preserve"> FORMTEXT </w:instrText>
            </w:r>
            <w:r w:rsidR="00406F31">
              <w:rPr>
                <w:rFonts w:ascii="Arial" w:hAnsi="Arial" w:cs="Arial"/>
                <w:b w:val="0"/>
                <w:bCs w:val="0"/>
              </w:rPr>
            </w:r>
            <w:r w:rsidR="00406F31">
              <w:rPr>
                <w:rFonts w:ascii="Arial" w:hAnsi="Arial" w:cs="Arial"/>
                <w:b w:val="0"/>
                <w:bCs w:val="0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 w:rsidR="00406F31">
              <w:rPr>
                <w:rFonts w:ascii="Arial" w:hAnsi="Arial" w:cs="Arial"/>
                <w:b w:val="0"/>
                <w:bCs w:val="0"/>
              </w:rPr>
              <w:fldChar w:fldCharType="end"/>
            </w:r>
          </w:p>
          <w:p w:rsidR="00FD08FE" w:rsidRDefault="00FD08FE">
            <w:pPr>
              <w:pStyle w:val="TempFillinBold"/>
              <w:rPr>
                <w:rFonts w:ascii="Arial" w:hAnsi="Arial" w:cs="Arial"/>
              </w:rPr>
            </w:pPr>
          </w:p>
        </w:tc>
      </w:tr>
      <w:tr w:rsidR="00FD08FE">
        <w:trPr>
          <w:trHeight w:val="240"/>
          <w:jc w:val="center"/>
        </w:trPr>
        <w:tc>
          <w:tcPr>
            <w:tcW w:w="462" w:type="dxa"/>
          </w:tcPr>
          <w:p w:rsidR="00FD08FE" w:rsidRDefault="00FD08FE">
            <w:pPr>
              <w:pStyle w:val="TempNormal1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356" w:type="dxa"/>
            <w:gridSpan w:val="2"/>
          </w:tcPr>
          <w:p w:rsidR="00FD08FE" w:rsidRDefault="002F4DFE">
            <w:pPr>
              <w:pStyle w:val="TempFillinBol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Will the materials requested be used in combination with any other proprietary materials, information, or materials supplied by another organization?     </w:t>
            </w:r>
            <w:r w:rsidR="00406F31">
              <w:rPr>
                <w:rFonts w:ascii="Arial" w:hAnsi="Arial" w:cs="Arial"/>
                <w:b w:val="0"/>
                <w:bCs w:val="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 w:val="0"/>
                <w:bCs w:val="0"/>
              </w:rPr>
              <w:instrText xml:space="preserve"> FORMCHECKBOX </w:instrText>
            </w:r>
            <w:r w:rsidR="00D60F8F">
              <w:rPr>
                <w:rFonts w:ascii="Arial" w:hAnsi="Arial" w:cs="Arial"/>
                <w:b w:val="0"/>
                <w:bCs w:val="0"/>
              </w:rPr>
            </w:r>
            <w:r w:rsidR="00D60F8F">
              <w:rPr>
                <w:rFonts w:ascii="Arial" w:hAnsi="Arial" w:cs="Arial"/>
                <w:b w:val="0"/>
                <w:bCs w:val="0"/>
              </w:rPr>
              <w:fldChar w:fldCharType="separate"/>
            </w:r>
            <w:r w:rsidR="00406F31">
              <w:rPr>
                <w:rFonts w:ascii="Arial" w:hAnsi="Arial" w:cs="Arial"/>
                <w:b w:val="0"/>
                <w:bCs w:val="0"/>
              </w:rPr>
              <w:fldChar w:fldCharType="end"/>
            </w:r>
            <w:r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  <w:i/>
                <w:iCs/>
              </w:rPr>
              <w:t>Yes</w:t>
            </w:r>
            <w:r>
              <w:rPr>
                <w:rFonts w:ascii="Arial" w:hAnsi="Arial" w:cs="Arial"/>
              </w:rPr>
              <w:t xml:space="preserve">        </w:t>
            </w:r>
            <w:r w:rsidR="00406F31">
              <w:rPr>
                <w:rFonts w:ascii="Arial" w:hAnsi="Arial" w:cs="Arial"/>
                <w:b w:val="0"/>
                <w:bCs w:val="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 w:val="0"/>
                <w:bCs w:val="0"/>
              </w:rPr>
              <w:instrText xml:space="preserve"> FORMCHECKBOX </w:instrText>
            </w:r>
            <w:r w:rsidR="00D60F8F">
              <w:rPr>
                <w:rFonts w:ascii="Arial" w:hAnsi="Arial" w:cs="Arial"/>
                <w:b w:val="0"/>
                <w:bCs w:val="0"/>
              </w:rPr>
            </w:r>
            <w:r w:rsidR="00D60F8F">
              <w:rPr>
                <w:rFonts w:ascii="Arial" w:hAnsi="Arial" w:cs="Arial"/>
                <w:b w:val="0"/>
                <w:bCs w:val="0"/>
              </w:rPr>
              <w:fldChar w:fldCharType="separate"/>
            </w:r>
            <w:r w:rsidR="00406F31">
              <w:rPr>
                <w:rFonts w:ascii="Arial" w:hAnsi="Arial" w:cs="Arial"/>
                <w:b w:val="0"/>
                <w:bCs w:val="0"/>
              </w:rPr>
              <w:fldChar w:fldCharType="end"/>
            </w:r>
            <w:r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  <w:i/>
                <w:iCs/>
              </w:rPr>
              <w:t>No</w:t>
            </w:r>
          </w:p>
          <w:p w:rsidR="00FD08FE" w:rsidRDefault="002F4DFE">
            <w:pPr>
              <w:pStyle w:val="TempFillinBold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 xml:space="preserve">If </w:t>
            </w:r>
            <w:r>
              <w:rPr>
                <w:rFonts w:ascii="Arial" w:hAnsi="Arial" w:cs="Arial"/>
                <w:i/>
                <w:iCs/>
              </w:rPr>
              <w:t>yes</w:t>
            </w:r>
            <w:r>
              <w:rPr>
                <w:rFonts w:ascii="Arial" w:hAnsi="Arial" w:cs="Arial"/>
              </w:rPr>
              <w:t xml:space="preserve">, please explain:  </w:t>
            </w:r>
            <w:bookmarkStart w:id="4" w:name="Text9"/>
            <w:r w:rsidR="00406F31">
              <w:rPr>
                <w:rFonts w:ascii="Arial" w:hAnsi="Arial" w:cs="Arial"/>
                <w:b w:val="0"/>
                <w:bCs w:val="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 w:val="0"/>
                <w:bCs w:val="0"/>
              </w:rPr>
              <w:instrText xml:space="preserve"> FORMTEXT </w:instrText>
            </w:r>
            <w:r w:rsidR="00406F31">
              <w:rPr>
                <w:rFonts w:ascii="Arial" w:hAnsi="Arial" w:cs="Arial"/>
                <w:b w:val="0"/>
                <w:bCs w:val="0"/>
              </w:rPr>
            </w:r>
            <w:r w:rsidR="00406F31">
              <w:rPr>
                <w:rFonts w:ascii="Arial" w:hAnsi="Arial" w:cs="Arial"/>
                <w:b w:val="0"/>
                <w:bCs w:val="0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 w:rsidR="00406F31">
              <w:rPr>
                <w:rFonts w:ascii="Arial" w:hAnsi="Arial" w:cs="Arial"/>
                <w:b w:val="0"/>
                <w:bCs w:val="0"/>
              </w:rPr>
              <w:fldChar w:fldCharType="end"/>
            </w:r>
            <w:bookmarkEnd w:id="4"/>
          </w:p>
          <w:p w:rsidR="000F177A" w:rsidRDefault="000F177A">
            <w:pPr>
              <w:pStyle w:val="TempFillinBold"/>
              <w:rPr>
                <w:rFonts w:ascii="Arial" w:hAnsi="Arial" w:cs="Arial"/>
              </w:rPr>
            </w:pPr>
          </w:p>
          <w:p w:rsidR="00FD08FE" w:rsidRDefault="00FD08FE">
            <w:pPr>
              <w:pStyle w:val="TempFillinBold"/>
              <w:rPr>
                <w:rFonts w:ascii="Arial" w:hAnsi="Arial" w:cs="Arial"/>
              </w:rPr>
            </w:pPr>
          </w:p>
        </w:tc>
      </w:tr>
    </w:tbl>
    <w:p w:rsidR="000F177A" w:rsidRDefault="000F177A">
      <w:r>
        <w:br w:type="page"/>
      </w:r>
    </w:p>
    <w:tbl>
      <w:tblPr>
        <w:tblW w:w="10818" w:type="dxa"/>
        <w:jc w:val="center"/>
        <w:tblLayout w:type="fixed"/>
        <w:tblLook w:val="0000" w:firstRow="0" w:lastRow="0" w:firstColumn="0" w:lastColumn="0" w:noHBand="0" w:noVBand="0"/>
      </w:tblPr>
      <w:tblGrid>
        <w:gridCol w:w="462"/>
        <w:gridCol w:w="10356"/>
      </w:tblGrid>
      <w:tr w:rsidR="00FD08FE">
        <w:trPr>
          <w:trHeight w:val="240"/>
          <w:jc w:val="center"/>
        </w:trPr>
        <w:tc>
          <w:tcPr>
            <w:tcW w:w="462" w:type="dxa"/>
          </w:tcPr>
          <w:p w:rsidR="00FD08FE" w:rsidRDefault="00FD08FE">
            <w:pPr>
              <w:pStyle w:val="TempNormal1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356" w:type="dxa"/>
          </w:tcPr>
          <w:p w:rsidR="00FD08FE" w:rsidRPr="003261D0" w:rsidRDefault="002F4DFE">
            <w:pPr>
              <w:pStyle w:val="TempFillinBold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</w:rPr>
              <w:t xml:space="preserve">Have any patents been filed or are you working with the </w:t>
            </w:r>
            <w:r>
              <w:rPr>
                <w:rFonts w:ascii="Arial" w:hAnsi="Arial" w:cs="Arial"/>
                <w:color w:val="000000"/>
              </w:rPr>
              <w:t>Indiana University Research and Technology Corporation (IURTC) Office of Technology Transfer on any patent protection related to the proposed research</w:t>
            </w:r>
            <w:r>
              <w:rPr>
                <w:rFonts w:ascii="Arial" w:hAnsi="Arial" w:cs="Arial"/>
              </w:rPr>
              <w:t xml:space="preserve">?     </w:t>
            </w:r>
            <w:r w:rsidR="00406F31">
              <w:rPr>
                <w:rFonts w:ascii="Arial" w:hAnsi="Arial" w:cs="Arial"/>
                <w:b w:val="0"/>
                <w:bCs w:val="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 w:val="0"/>
                <w:bCs w:val="0"/>
              </w:rPr>
              <w:instrText xml:space="preserve"> FORMCHECKBOX </w:instrText>
            </w:r>
            <w:r w:rsidR="00D60F8F">
              <w:rPr>
                <w:rFonts w:ascii="Arial" w:hAnsi="Arial" w:cs="Arial"/>
                <w:b w:val="0"/>
                <w:bCs w:val="0"/>
              </w:rPr>
            </w:r>
            <w:r w:rsidR="00D60F8F">
              <w:rPr>
                <w:rFonts w:ascii="Arial" w:hAnsi="Arial" w:cs="Arial"/>
                <w:b w:val="0"/>
                <w:bCs w:val="0"/>
              </w:rPr>
              <w:fldChar w:fldCharType="separate"/>
            </w:r>
            <w:r w:rsidR="00406F31">
              <w:rPr>
                <w:rFonts w:ascii="Arial" w:hAnsi="Arial" w:cs="Arial"/>
                <w:b w:val="0"/>
                <w:bCs w:val="0"/>
              </w:rPr>
              <w:fldChar w:fldCharType="end"/>
            </w:r>
            <w:r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  <w:i/>
                <w:iCs/>
              </w:rPr>
              <w:t>Yes</w:t>
            </w:r>
            <w:r>
              <w:rPr>
                <w:rFonts w:ascii="Arial" w:hAnsi="Arial" w:cs="Arial"/>
              </w:rPr>
              <w:t xml:space="preserve">        </w:t>
            </w:r>
            <w:r w:rsidR="00406F31">
              <w:rPr>
                <w:rFonts w:ascii="Arial" w:hAnsi="Arial" w:cs="Arial"/>
                <w:b w:val="0"/>
                <w:bCs w:val="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 w:val="0"/>
                <w:bCs w:val="0"/>
              </w:rPr>
              <w:instrText xml:space="preserve"> FORMCHECKBOX </w:instrText>
            </w:r>
            <w:r w:rsidR="00D60F8F">
              <w:rPr>
                <w:rFonts w:ascii="Arial" w:hAnsi="Arial" w:cs="Arial"/>
                <w:b w:val="0"/>
                <w:bCs w:val="0"/>
              </w:rPr>
            </w:r>
            <w:r w:rsidR="00D60F8F">
              <w:rPr>
                <w:rFonts w:ascii="Arial" w:hAnsi="Arial" w:cs="Arial"/>
                <w:b w:val="0"/>
                <w:bCs w:val="0"/>
              </w:rPr>
              <w:fldChar w:fldCharType="separate"/>
            </w:r>
            <w:r w:rsidR="00406F31">
              <w:rPr>
                <w:rFonts w:ascii="Arial" w:hAnsi="Arial" w:cs="Arial"/>
                <w:b w:val="0"/>
                <w:bCs w:val="0"/>
              </w:rPr>
              <w:fldChar w:fldCharType="end"/>
            </w:r>
            <w:r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  <w:i/>
                <w:iCs/>
              </w:rPr>
              <w:t>No</w:t>
            </w:r>
          </w:p>
          <w:p w:rsidR="00FD08FE" w:rsidRDefault="00FD08FE">
            <w:pPr>
              <w:pStyle w:val="TempFillinBold"/>
              <w:rPr>
                <w:rFonts w:ascii="Arial" w:hAnsi="Arial" w:cs="Arial"/>
              </w:rPr>
            </w:pPr>
          </w:p>
          <w:p w:rsidR="00641EC9" w:rsidRDefault="00641EC9">
            <w:pPr>
              <w:pStyle w:val="TempFillinBol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Please provide your IURTC Contact’s name/email address:</w:t>
            </w:r>
          </w:p>
          <w:p w:rsidR="00641EC9" w:rsidRDefault="00641EC9">
            <w:pPr>
              <w:pStyle w:val="TempFillinBold"/>
              <w:rPr>
                <w:rFonts w:ascii="Arial" w:hAnsi="Arial" w:cs="Arial"/>
              </w:rPr>
            </w:pPr>
            <w:bookmarkStart w:id="5" w:name="_GoBack"/>
            <w:bookmarkEnd w:id="5"/>
          </w:p>
        </w:tc>
      </w:tr>
      <w:tr w:rsidR="00FD08FE">
        <w:trPr>
          <w:trHeight w:val="240"/>
          <w:jc w:val="center"/>
        </w:trPr>
        <w:tc>
          <w:tcPr>
            <w:tcW w:w="462" w:type="dxa"/>
          </w:tcPr>
          <w:p w:rsidR="00FD08FE" w:rsidRDefault="00FD08FE">
            <w:pPr>
              <w:pStyle w:val="TempNormal1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356" w:type="dxa"/>
          </w:tcPr>
          <w:p w:rsidR="00FD08FE" w:rsidRDefault="002F4DFE">
            <w:pPr>
              <w:pStyle w:val="TempFillinBold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</w:rPr>
              <w:t xml:space="preserve">Do you expect the proposed research to generate patent applications or </w:t>
            </w:r>
            <w:r w:rsidR="00905F41">
              <w:rPr>
                <w:rFonts w:ascii="Arial" w:hAnsi="Arial" w:cs="Arial"/>
              </w:rPr>
              <w:t>other intellectual property, e.g</w:t>
            </w:r>
            <w:r>
              <w:rPr>
                <w:rFonts w:ascii="Arial" w:hAnsi="Arial" w:cs="Arial"/>
              </w:rPr>
              <w:t xml:space="preserve">., progeny, unmodified derivatives, modifications or software, or create anything of commercial value?     </w:t>
            </w:r>
            <w:r w:rsidR="00406F31">
              <w:rPr>
                <w:rFonts w:ascii="Arial" w:hAnsi="Arial" w:cs="Arial"/>
                <w:b w:val="0"/>
                <w:bCs w:val="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 w:val="0"/>
                <w:bCs w:val="0"/>
              </w:rPr>
              <w:instrText xml:space="preserve"> FORMCHECKBOX </w:instrText>
            </w:r>
            <w:r w:rsidR="00D60F8F">
              <w:rPr>
                <w:rFonts w:ascii="Arial" w:hAnsi="Arial" w:cs="Arial"/>
                <w:b w:val="0"/>
                <w:bCs w:val="0"/>
              </w:rPr>
            </w:r>
            <w:r w:rsidR="00D60F8F">
              <w:rPr>
                <w:rFonts w:ascii="Arial" w:hAnsi="Arial" w:cs="Arial"/>
                <w:b w:val="0"/>
                <w:bCs w:val="0"/>
              </w:rPr>
              <w:fldChar w:fldCharType="separate"/>
            </w:r>
            <w:r w:rsidR="00406F31">
              <w:rPr>
                <w:rFonts w:ascii="Arial" w:hAnsi="Arial" w:cs="Arial"/>
                <w:b w:val="0"/>
                <w:bCs w:val="0"/>
              </w:rPr>
              <w:fldChar w:fldCharType="end"/>
            </w:r>
            <w:r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  <w:i/>
                <w:iCs/>
              </w:rPr>
              <w:t>Yes</w:t>
            </w:r>
            <w:r>
              <w:rPr>
                <w:rFonts w:ascii="Arial" w:hAnsi="Arial" w:cs="Arial"/>
              </w:rPr>
              <w:t xml:space="preserve">        </w:t>
            </w:r>
            <w:r w:rsidR="00406F31">
              <w:rPr>
                <w:rFonts w:ascii="Arial" w:hAnsi="Arial" w:cs="Arial"/>
                <w:b w:val="0"/>
                <w:bCs w:val="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 w:val="0"/>
                <w:bCs w:val="0"/>
              </w:rPr>
              <w:instrText xml:space="preserve"> FORMCHECKBOX </w:instrText>
            </w:r>
            <w:r w:rsidR="00D60F8F">
              <w:rPr>
                <w:rFonts w:ascii="Arial" w:hAnsi="Arial" w:cs="Arial"/>
                <w:b w:val="0"/>
                <w:bCs w:val="0"/>
              </w:rPr>
            </w:r>
            <w:r w:rsidR="00D60F8F">
              <w:rPr>
                <w:rFonts w:ascii="Arial" w:hAnsi="Arial" w:cs="Arial"/>
                <w:b w:val="0"/>
                <w:bCs w:val="0"/>
              </w:rPr>
              <w:fldChar w:fldCharType="separate"/>
            </w:r>
            <w:r w:rsidR="00406F31">
              <w:rPr>
                <w:rFonts w:ascii="Arial" w:hAnsi="Arial" w:cs="Arial"/>
                <w:b w:val="0"/>
                <w:bCs w:val="0"/>
              </w:rPr>
              <w:fldChar w:fldCharType="end"/>
            </w:r>
            <w:r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  <w:i/>
                <w:iCs/>
              </w:rPr>
              <w:t>No</w:t>
            </w:r>
          </w:p>
          <w:p w:rsidR="000F177A" w:rsidRDefault="000F177A">
            <w:pPr>
              <w:pStyle w:val="TempFillinBold"/>
              <w:rPr>
                <w:rFonts w:ascii="Arial" w:hAnsi="Arial" w:cs="Arial"/>
              </w:rPr>
            </w:pPr>
          </w:p>
          <w:p w:rsidR="00301241" w:rsidRDefault="00301241">
            <w:pPr>
              <w:pStyle w:val="TempFillinBold"/>
              <w:rPr>
                <w:rFonts w:ascii="Arial" w:hAnsi="Arial" w:cs="Arial"/>
              </w:rPr>
            </w:pPr>
          </w:p>
        </w:tc>
      </w:tr>
      <w:tr w:rsidR="00FD08FE">
        <w:trPr>
          <w:trHeight w:val="240"/>
          <w:jc w:val="center"/>
        </w:trPr>
        <w:tc>
          <w:tcPr>
            <w:tcW w:w="10818" w:type="dxa"/>
            <w:gridSpan w:val="2"/>
          </w:tcPr>
          <w:p w:rsidR="00FD08FE" w:rsidRDefault="00FD08FE">
            <w:pPr>
              <w:pStyle w:val="TempHeader1"/>
              <w:rPr>
                <w:rFonts w:ascii="Arial" w:hAnsi="Arial" w:cs="Arial"/>
                <w:b w:val="0"/>
                <w:bCs w:val="0"/>
                <w:i/>
                <w:iCs/>
                <w:color w:val="A21223"/>
              </w:rPr>
            </w:pPr>
          </w:p>
          <w:p w:rsidR="00FD08FE" w:rsidRDefault="00FD08FE">
            <w:pPr>
              <w:pStyle w:val="TempHeader1"/>
              <w:rPr>
                <w:rFonts w:ascii="Arial" w:hAnsi="Arial" w:cs="Arial"/>
                <w:b w:val="0"/>
                <w:bCs w:val="0"/>
                <w:i/>
                <w:iCs/>
                <w:color w:val="A21223"/>
              </w:rPr>
            </w:pPr>
          </w:p>
          <w:p w:rsidR="00FD08FE" w:rsidRDefault="00FD08FE">
            <w:pPr>
              <w:pStyle w:val="TempHeader1"/>
              <w:rPr>
                <w:rFonts w:ascii="Arial" w:hAnsi="Arial" w:cs="Arial"/>
                <w:b w:val="0"/>
                <w:bCs w:val="0"/>
                <w:i/>
                <w:iCs/>
                <w:color w:val="A21223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0587"/>
            </w:tblGrid>
            <w:tr w:rsidR="00FD08FE">
              <w:tc>
                <w:tcPr>
                  <w:tcW w:w="10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</w:tcPr>
                <w:p w:rsidR="00FD08FE" w:rsidRDefault="002F4DFE">
                  <w:pPr>
                    <w:pStyle w:val="TempHeader1"/>
                    <w:rPr>
                      <w:rFonts w:ascii="Arial" w:hAnsi="Arial" w:cs="Arial"/>
                      <w:b w:val="0"/>
                      <w:bCs w:val="0"/>
                      <w:i/>
                      <w:iCs/>
                      <w:color w:val="A21223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i/>
                      <w:iCs/>
                      <w:color w:val="A21223"/>
                    </w:rPr>
                    <w:t>If you answered yes to questions 5, 6, or 7, please respond to the following questions</w:t>
                  </w:r>
                  <w:r w:rsidR="00A16B69">
                    <w:rPr>
                      <w:rFonts w:ascii="Arial" w:hAnsi="Arial" w:cs="Arial"/>
                      <w:b w:val="0"/>
                      <w:bCs w:val="0"/>
                      <w:i/>
                      <w:iCs/>
                      <w:color w:val="A21223"/>
                    </w:rPr>
                    <w:t xml:space="preserve"> (otherwise, proceed to section</w:t>
                  </w:r>
                  <w:r>
                    <w:rPr>
                      <w:rFonts w:ascii="Arial" w:hAnsi="Arial" w:cs="Arial"/>
                      <w:b w:val="0"/>
                      <w:bCs w:val="0"/>
                      <w:i/>
                      <w:iCs/>
                      <w:color w:val="A21223"/>
                    </w:rPr>
                    <w:t xml:space="preserve"> 8):</w:t>
                  </w:r>
                </w:p>
                <w:p w:rsidR="00FD08FE" w:rsidRDefault="00FD08FE">
                  <w:pPr>
                    <w:pStyle w:val="TempFillinBold"/>
                    <w:pBdr>
                      <w:bottom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</w:rPr>
                  </w:pPr>
                </w:p>
                <w:p w:rsidR="00FD08FE" w:rsidRDefault="002F4DFE">
                  <w:pPr>
                    <w:pStyle w:val="TempFillinBold"/>
                    <w:numPr>
                      <w:ilvl w:val="0"/>
                      <w:numId w:val="4"/>
                    </w:numPr>
                    <w:pBdr>
                      <w:bottom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Plea</w:t>
                  </w:r>
                  <w:r w:rsidR="003261D0">
                    <w:rPr>
                      <w:rFonts w:ascii="Arial" w:hAnsi="Arial" w:cs="Arial"/>
                    </w:rPr>
                    <w:t>se give a brief description</w:t>
                  </w:r>
                  <w:r w:rsidR="00905F41">
                    <w:rPr>
                      <w:rFonts w:ascii="Arial" w:hAnsi="Arial" w:cs="Arial"/>
                    </w:rPr>
                    <w:t xml:space="preserve"> of the intellectual p</w:t>
                  </w:r>
                  <w:r>
                    <w:rPr>
                      <w:rFonts w:ascii="Arial" w:hAnsi="Arial" w:cs="Arial"/>
                    </w:rPr>
                    <w:t xml:space="preserve">roperty that will be used in combination with the Material, is related to the Material, or may potentially be developed as a result of using the Material in your proposed research:  </w:t>
                  </w:r>
                  <w:r w:rsidR="00406F31">
                    <w:rPr>
                      <w:rFonts w:ascii="Arial" w:hAnsi="Arial" w:cs="Arial"/>
                    </w:rPr>
                    <w:fldChar w:fldCharType="begin">
                      <w:ffData>
                        <w:name w:val="Text8"/>
                        <w:enabled/>
                        <w:calcOnExit w:val="0"/>
                        <w:textInput/>
                      </w:ffData>
                    </w:fldChar>
                  </w:r>
                  <w:r>
                    <w:rPr>
                      <w:rFonts w:ascii="Arial" w:hAnsi="Arial" w:cs="Arial"/>
                    </w:rPr>
                    <w:instrText xml:space="preserve"> FORMTEXT </w:instrText>
                  </w:r>
                  <w:r w:rsidR="00406F31">
                    <w:rPr>
                      <w:rFonts w:ascii="Arial" w:hAnsi="Arial" w:cs="Arial"/>
                    </w:rPr>
                  </w:r>
                  <w:r w:rsidR="00406F31">
                    <w:rPr>
                      <w:rFonts w:ascii="Arial" w:hAnsi="Arial" w:cs="Arial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</w:rPr>
                    <w:t> </w:t>
                  </w:r>
                  <w:r>
                    <w:rPr>
                      <w:rFonts w:ascii="Arial" w:hAnsi="Arial" w:cs="Arial"/>
                      <w:noProof/>
                    </w:rPr>
                    <w:t> </w:t>
                  </w:r>
                  <w:r>
                    <w:rPr>
                      <w:rFonts w:ascii="Arial" w:hAnsi="Arial" w:cs="Arial"/>
                      <w:noProof/>
                    </w:rPr>
                    <w:t> </w:t>
                  </w:r>
                  <w:r>
                    <w:rPr>
                      <w:rFonts w:ascii="Arial" w:hAnsi="Arial" w:cs="Arial"/>
                      <w:noProof/>
                    </w:rPr>
                    <w:t> </w:t>
                  </w:r>
                  <w:r>
                    <w:rPr>
                      <w:rFonts w:ascii="Arial" w:hAnsi="Arial" w:cs="Arial"/>
                      <w:noProof/>
                    </w:rPr>
                    <w:t> </w:t>
                  </w:r>
                  <w:r w:rsidR="00406F31">
                    <w:rPr>
                      <w:rFonts w:ascii="Arial" w:hAnsi="Arial" w:cs="Arial"/>
                    </w:rPr>
                    <w:fldChar w:fldCharType="end"/>
                  </w:r>
                </w:p>
                <w:p w:rsidR="00FD08FE" w:rsidRDefault="00FD08FE">
                  <w:pPr>
                    <w:pStyle w:val="TempFillinBold"/>
                    <w:pBdr>
                      <w:bottom w:val="none" w:sz="0" w:space="0" w:color="auto"/>
                      <w:between w:val="none" w:sz="0" w:space="0" w:color="auto"/>
                    </w:pBdr>
                    <w:ind w:left="360"/>
                    <w:rPr>
                      <w:rFonts w:ascii="Arial" w:hAnsi="Arial" w:cs="Arial"/>
                    </w:rPr>
                  </w:pPr>
                </w:p>
                <w:p w:rsidR="00FD08FE" w:rsidRDefault="002F4DFE">
                  <w:pPr>
                    <w:pStyle w:val="TempFillinBold"/>
                    <w:numPr>
                      <w:ilvl w:val="0"/>
                      <w:numId w:val="4"/>
                    </w:numPr>
                    <w:pBdr>
                      <w:bottom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Have you entered or are you aware of any other agreements (MTA, Licensing, Confidentiality, Research, etc.) where rights to innovations from this proposed research may have been granted?     </w:t>
                  </w:r>
                  <w:r w:rsidR="00406F31">
                    <w:rPr>
                      <w:rFonts w:ascii="Arial" w:hAnsi="Arial" w:cs="Arial"/>
                      <w:b w:val="0"/>
                      <w:bCs w:val="0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b w:val="0"/>
                      <w:bCs w:val="0"/>
                    </w:rPr>
                    <w:instrText xml:space="preserve"> FORMCHECKBOX </w:instrText>
                  </w:r>
                  <w:r w:rsidR="00D60F8F">
                    <w:rPr>
                      <w:rFonts w:ascii="Arial" w:hAnsi="Arial" w:cs="Arial"/>
                      <w:b w:val="0"/>
                      <w:bCs w:val="0"/>
                    </w:rPr>
                  </w:r>
                  <w:r w:rsidR="00D60F8F">
                    <w:rPr>
                      <w:rFonts w:ascii="Arial" w:hAnsi="Arial" w:cs="Arial"/>
                      <w:b w:val="0"/>
                      <w:bCs w:val="0"/>
                    </w:rPr>
                    <w:fldChar w:fldCharType="separate"/>
                  </w:r>
                  <w:r w:rsidR="00406F31">
                    <w:rPr>
                      <w:rFonts w:ascii="Arial" w:hAnsi="Arial" w:cs="Arial"/>
                      <w:b w:val="0"/>
                      <w:bCs w:val="0"/>
                    </w:rPr>
                    <w:fldChar w:fldCharType="end"/>
                  </w:r>
                  <w:r>
                    <w:rPr>
                      <w:rFonts w:ascii="Arial" w:hAnsi="Arial" w:cs="Arial"/>
                    </w:rPr>
                    <w:t xml:space="preserve">  </w:t>
                  </w:r>
                  <w:r>
                    <w:rPr>
                      <w:rFonts w:ascii="Arial" w:hAnsi="Arial" w:cs="Arial"/>
                      <w:i/>
                      <w:iCs/>
                    </w:rPr>
                    <w:t>Yes</w:t>
                  </w:r>
                  <w:r>
                    <w:rPr>
                      <w:rFonts w:ascii="Arial" w:hAnsi="Arial" w:cs="Arial"/>
                    </w:rPr>
                    <w:t xml:space="preserve">        </w:t>
                  </w:r>
                  <w:r w:rsidR="00406F31">
                    <w:rPr>
                      <w:rFonts w:ascii="Arial" w:hAnsi="Arial" w:cs="Arial"/>
                      <w:b w:val="0"/>
                      <w:bCs w:val="0"/>
                    </w:rP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b w:val="0"/>
                      <w:bCs w:val="0"/>
                    </w:rPr>
                    <w:instrText xml:space="preserve"> FORMCHECKBOX </w:instrText>
                  </w:r>
                  <w:r w:rsidR="00D60F8F">
                    <w:rPr>
                      <w:rFonts w:ascii="Arial" w:hAnsi="Arial" w:cs="Arial"/>
                      <w:b w:val="0"/>
                      <w:bCs w:val="0"/>
                    </w:rPr>
                  </w:r>
                  <w:r w:rsidR="00D60F8F">
                    <w:rPr>
                      <w:rFonts w:ascii="Arial" w:hAnsi="Arial" w:cs="Arial"/>
                      <w:b w:val="0"/>
                      <w:bCs w:val="0"/>
                    </w:rPr>
                    <w:fldChar w:fldCharType="separate"/>
                  </w:r>
                  <w:r w:rsidR="00406F31">
                    <w:rPr>
                      <w:rFonts w:ascii="Arial" w:hAnsi="Arial" w:cs="Arial"/>
                      <w:b w:val="0"/>
                      <w:bCs w:val="0"/>
                    </w:rPr>
                    <w:fldChar w:fldCharType="end"/>
                  </w:r>
                  <w:r>
                    <w:rPr>
                      <w:rFonts w:ascii="Arial" w:hAnsi="Arial" w:cs="Arial"/>
                    </w:rPr>
                    <w:t xml:space="preserve">  </w:t>
                  </w:r>
                  <w:r>
                    <w:rPr>
                      <w:rFonts w:ascii="Arial" w:hAnsi="Arial" w:cs="Arial"/>
                      <w:i/>
                      <w:iCs/>
                    </w:rPr>
                    <w:t>No</w:t>
                  </w:r>
                </w:p>
                <w:p w:rsidR="00FD08FE" w:rsidRDefault="002F4DFE">
                  <w:pPr>
                    <w:pStyle w:val="TempFillinBold"/>
                    <w:pBdr>
                      <w:bottom w:val="none" w:sz="0" w:space="0" w:color="auto"/>
                      <w:between w:val="none" w:sz="0" w:space="0" w:color="auto"/>
                    </w:pBdr>
                    <w:ind w:left="36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       If </w:t>
                  </w:r>
                  <w:r>
                    <w:rPr>
                      <w:rFonts w:ascii="Arial" w:hAnsi="Arial" w:cs="Arial"/>
                      <w:i/>
                      <w:iCs/>
                    </w:rPr>
                    <w:t>yes</w:t>
                  </w:r>
                  <w:r>
                    <w:rPr>
                      <w:rFonts w:ascii="Arial" w:hAnsi="Arial" w:cs="Arial"/>
                    </w:rPr>
                    <w:t xml:space="preserve">, please explain:  </w:t>
                  </w:r>
                  <w:r w:rsidR="00406F31">
                    <w:rPr>
                      <w:rFonts w:ascii="Arial" w:hAnsi="Arial" w:cs="Arial"/>
                      <w:b w:val="0"/>
                      <w:bCs w:val="0"/>
                    </w:rPr>
                    <w:fldChar w:fldCharType="begin">
                      <w:ffData>
                        <w:name w:val="Text9"/>
                        <w:enabled/>
                        <w:calcOnExit w:val="0"/>
                        <w:textInput/>
                      </w:ffData>
                    </w:fldChar>
                  </w:r>
                  <w:r>
                    <w:rPr>
                      <w:rFonts w:ascii="Arial" w:hAnsi="Arial" w:cs="Arial"/>
                      <w:b w:val="0"/>
                      <w:bCs w:val="0"/>
                    </w:rPr>
                    <w:instrText xml:space="preserve"> FORMTEXT </w:instrText>
                  </w:r>
                  <w:r w:rsidR="00406F31">
                    <w:rPr>
                      <w:rFonts w:ascii="Arial" w:hAnsi="Arial" w:cs="Arial"/>
                      <w:b w:val="0"/>
                      <w:bCs w:val="0"/>
                    </w:rPr>
                  </w:r>
                  <w:r w:rsidR="00406F31">
                    <w:rPr>
                      <w:rFonts w:ascii="Arial" w:hAnsi="Arial" w:cs="Arial"/>
                      <w:b w:val="0"/>
                      <w:bCs w:val="0"/>
                    </w:rPr>
                    <w:fldChar w:fldCharType="separate"/>
                  </w:r>
                  <w:r>
                    <w:rPr>
                      <w:rFonts w:ascii="Arial" w:hAnsi="Arial" w:cs="Arial"/>
                      <w:b w:val="0"/>
                      <w:bCs w:val="0"/>
                      <w:noProof/>
                    </w:rPr>
                    <w:t> </w:t>
                  </w:r>
                  <w:r>
                    <w:rPr>
                      <w:rFonts w:ascii="Arial" w:hAnsi="Arial" w:cs="Arial"/>
                      <w:b w:val="0"/>
                      <w:bCs w:val="0"/>
                      <w:noProof/>
                    </w:rPr>
                    <w:t> </w:t>
                  </w:r>
                  <w:r>
                    <w:rPr>
                      <w:rFonts w:ascii="Arial" w:hAnsi="Arial" w:cs="Arial"/>
                      <w:b w:val="0"/>
                      <w:bCs w:val="0"/>
                      <w:noProof/>
                    </w:rPr>
                    <w:t> </w:t>
                  </w:r>
                  <w:r>
                    <w:rPr>
                      <w:rFonts w:ascii="Arial" w:hAnsi="Arial" w:cs="Arial"/>
                      <w:b w:val="0"/>
                      <w:bCs w:val="0"/>
                      <w:noProof/>
                    </w:rPr>
                    <w:t> </w:t>
                  </w:r>
                  <w:r>
                    <w:rPr>
                      <w:rFonts w:ascii="Arial" w:hAnsi="Arial" w:cs="Arial"/>
                      <w:b w:val="0"/>
                      <w:bCs w:val="0"/>
                      <w:noProof/>
                    </w:rPr>
                    <w:t> </w:t>
                  </w:r>
                  <w:r w:rsidR="00406F31">
                    <w:rPr>
                      <w:rFonts w:ascii="Arial" w:hAnsi="Arial" w:cs="Arial"/>
                      <w:b w:val="0"/>
                      <w:bCs w:val="0"/>
                    </w:rPr>
                    <w:fldChar w:fldCharType="end"/>
                  </w:r>
                </w:p>
                <w:p w:rsidR="00FD08FE" w:rsidRDefault="00FD08FE">
                  <w:pPr>
                    <w:pStyle w:val="TempFillinBold"/>
                    <w:pBdr>
                      <w:bottom w:val="none" w:sz="0" w:space="0" w:color="auto"/>
                      <w:between w:val="none" w:sz="0" w:space="0" w:color="auto"/>
                    </w:pBdr>
                    <w:ind w:left="360"/>
                    <w:rPr>
                      <w:rFonts w:ascii="Arial" w:hAnsi="Arial" w:cs="Arial"/>
                    </w:rPr>
                  </w:pPr>
                </w:p>
                <w:p w:rsidR="00FD08FE" w:rsidRDefault="002F4DFE">
                  <w:pPr>
                    <w:pStyle w:val="TempFillinBold"/>
                    <w:numPr>
                      <w:ilvl w:val="0"/>
                      <w:numId w:val="4"/>
                    </w:numPr>
                    <w:pBdr>
                      <w:bottom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Do you anticipate publishing your research using this Material?     </w:t>
                  </w:r>
                  <w:r w:rsidR="00406F31">
                    <w:rPr>
                      <w:rFonts w:ascii="Arial" w:hAnsi="Arial" w:cs="Arial"/>
                      <w:b w:val="0"/>
                      <w:bCs w:val="0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b w:val="0"/>
                      <w:bCs w:val="0"/>
                    </w:rPr>
                    <w:instrText xml:space="preserve"> FORMCHECKBOX </w:instrText>
                  </w:r>
                  <w:r w:rsidR="00D60F8F">
                    <w:rPr>
                      <w:rFonts w:ascii="Arial" w:hAnsi="Arial" w:cs="Arial"/>
                      <w:b w:val="0"/>
                      <w:bCs w:val="0"/>
                    </w:rPr>
                  </w:r>
                  <w:r w:rsidR="00D60F8F">
                    <w:rPr>
                      <w:rFonts w:ascii="Arial" w:hAnsi="Arial" w:cs="Arial"/>
                      <w:b w:val="0"/>
                      <w:bCs w:val="0"/>
                    </w:rPr>
                    <w:fldChar w:fldCharType="separate"/>
                  </w:r>
                  <w:r w:rsidR="00406F31">
                    <w:rPr>
                      <w:rFonts w:ascii="Arial" w:hAnsi="Arial" w:cs="Arial"/>
                      <w:b w:val="0"/>
                      <w:bCs w:val="0"/>
                    </w:rPr>
                    <w:fldChar w:fldCharType="end"/>
                  </w:r>
                  <w:r>
                    <w:rPr>
                      <w:rFonts w:ascii="Arial" w:hAnsi="Arial" w:cs="Arial"/>
                    </w:rPr>
                    <w:t xml:space="preserve">  </w:t>
                  </w:r>
                  <w:r>
                    <w:rPr>
                      <w:rFonts w:ascii="Arial" w:hAnsi="Arial" w:cs="Arial"/>
                      <w:i/>
                      <w:iCs/>
                    </w:rPr>
                    <w:t>Yes</w:t>
                  </w:r>
                  <w:r>
                    <w:rPr>
                      <w:rFonts w:ascii="Arial" w:hAnsi="Arial" w:cs="Arial"/>
                    </w:rPr>
                    <w:t xml:space="preserve">        </w:t>
                  </w:r>
                  <w:r w:rsidR="00406F31">
                    <w:rPr>
                      <w:rFonts w:ascii="Arial" w:hAnsi="Arial" w:cs="Arial"/>
                      <w:b w:val="0"/>
                      <w:bCs w:val="0"/>
                    </w:rP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b w:val="0"/>
                      <w:bCs w:val="0"/>
                    </w:rPr>
                    <w:instrText xml:space="preserve"> FORMCHECKBOX </w:instrText>
                  </w:r>
                  <w:r w:rsidR="00D60F8F">
                    <w:rPr>
                      <w:rFonts w:ascii="Arial" w:hAnsi="Arial" w:cs="Arial"/>
                      <w:b w:val="0"/>
                      <w:bCs w:val="0"/>
                    </w:rPr>
                  </w:r>
                  <w:r w:rsidR="00D60F8F">
                    <w:rPr>
                      <w:rFonts w:ascii="Arial" w:hAnsi="Arial" w:cs="Arial"/>
                      <w:b w:val="0"/>
                      <w:bCs w:val="0"/>
                    </w:rPr>
                    <w:fldChar w:fldCharType="separate"/>
                  </w:r>
                  <w:r w:rsidR="00406F31">
                    <w:rPr>
                      <w:rFonts w:ascii="Arial" w:hAnsi="Arial" w:cs="Arial"/>
                      <w:b w:val="0"/>
                      <w:bCs w:val="0"/>
                    </w:rPr>
                    <w:fldChar w:fldCharType="end"/>
                  </w:r>
                  <w:r>
                    <w:rPr>
                      <w:rFonts w:ascii="Arial" w:hAnsi="Arial" w:cs="Arial"/>
                    </w:rPr>
                    <w:t xml:space="preserve">  </w:t>
                  </w:r>
                  <w:r>
                    <w:rPr>
                      <w:rFonts w:ascii="Arial" w:hAnsi="Arial" w:cs="Arial"/>
                      <w:i/>
                      <w:iCs/>
                    </w:rPr>
                    <w:t>No</w:t>
                  </w:r>
                </w:p>
                <w:p w:rsidR="00FD08FE" w:rsidRDefault="00FD08FE">
                  <w:pPr>
                    <w:pStyle w:val="TempFillinBold"/>
                    <w:pBdr>
                      <w:bottom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</w:rPr>
                  </w:pPr>
                </w:p>
              </w:tc>
            </w:tr>
          </w:tbl>
          <w:p w:rsidR="00FD08FE" w:rsidRDefault="00FD08FE">
            <w:pPr>
              <w:pStyle w:val="TempFillinBold"/>
              <w:pBdr>
                <w:bottom w:val="none" w:sz="0" w:space="0" w:color="auto"/>
                <w:between w:val="none" w:sz="0" w:space="0" w:color="auto"/>
              </w:pBdr>
              <w:ind w:left="360"/>
              <w:rPr>
                <w:rFonts w:ascii="Arial" w:hAnsi="Arial" w:cs="Arial"/>
              </w:rPr>
            </w:pPr>
          </w:p>
        </w:tc>
      </w:tr>
      <w:tr w:rsidR="00FD08FE">
        <w:trPr>
          <w:trHeight w:val="240"/>
          <w:jc w:val="center"/>
        </w:trPr>
        <w:tc>
          <w:tcPr>
            <w:tcW w:w="462" w:type="dxa"/>
          </w:tcPr>
          <w:p w:rsidR="00FD08FE" w:rsidRDefault="00FD08FE">
            <w:pPr>
              <w:pStyle w:val="TempNormal1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356" w:type="dxa"/>
          </w:tcPr>
          <w:p w:rsidR="00FD08FE" w:rsidRDefault="00FD08FE">
            <w:pPr>
              <w:pStyle w:val="TempFillinBold"/>
              <w:rPr>
                <w:rFonts w:ascii="Arial" w:hAnsi="Arial" w:cs="Arial"/>
              </w:rPr>
            </w:pPr>
          </w:p>
        </w:tc>
      </w:tr>
      <w:tr w:rsidR="00FD08FE">
        <w:trPr>
          <w:trHeight w:val="240"/>
          <w:jc w:val="center"/>
        </w:trPr>
        <w:tc>
          <w:tcPr>
            <w:tcW w:w="462" w:type="dxa"/>
          </w:tcPr>
          <w:p w:rsidR="00FD08FE" w:rsidRDefault="002F4DFE">
            <w:pPr>
              <w:pStyle w:val="TempNormal1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10356" w:type="dxa"/>
          </w:tcPr>
          <w:p w:rsidR="00FD08FE" w:rsidRPr="00A16B69" w:rsidRDefault="00A16B69">
            <w:pPr>
              <w:pStyle w:val="TempFillinBol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Your research with this material may require University authorization.  </w:t>
            </w:r>
            <w:r w:rsidR="00BB03A5">
              <w:rPr>
                <w:rFonts w:ascii="Arial" w:hAnsi="Arial" w:cs="Arial"/>
              </w:rPr>
              <w:t xml:space="preserve">Although the Office of Research Administration reviews a list of all incoming and outgoing materials, it is up to the PI to assure that your use of the materials is authorized.  </w:t>
            </w:r>
            <w:r>
              <w:rPr>
                <w:rFonts w:ascii="Arial" w:hAnsi="Arial" w:cs="Arial"/>
              </w:rPr>
              <w:t xml:space="preserve">If you have questions about an existing authorization or whether you need a new authorization from </w:t>
            </w:r>
            <w:r>
              <w:rPr>
                <w:rFonts w:ascii="Arial" w:hAnsi="Arial" w:cs="Arial"/>
                <w:i/>
              </w:rPr>
              <w:t>Biological Safety</w:t>
            </w:r>
            <w:r w:rsidRPr="00A16B69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  <w:i/>
              </w:rPr>
              <w:t xml:space="preserve"> Radiation Safety</w:t>
            </w:r>
            <w:r w:rsidRPr="00BB03A5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  <w:i/>
              </w:rPr>
              <w:t xml:space="preserve"> Human Subjects</w:t>
            </w:r>
            <w:r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</w:rPr>
              <w:t xml:space="preserve">or </w:t>
            </w:r>
            <w:r>
              <w:rPr>
                <w:rFonts w:ascii="Arial" w:hAnsi="Arial" w:cs="Arial"/>
                <w:i/>
              </w:rPr>
              <w:t>Animal Care &amp; Use</w:t>
            </w:r>
            <w:r>
              <w:rPr>
                <w:rFonts w:ascii="Arial" w:hAnsi="Arial" w:cs="Arial"/>
              </w:rPr>
              <w:t xml:space="preserve">, you may find contact information at the Compliance Services web page for the Office of Research Administration, </w:t>
            </w:r>
            <w:hyperlink r:id="rId8" w:history="1">
              <w:r>
                <w:rPr>
                  <w:rStyle w:val="Hyperlink"/>
                </w:rPr>
                <w:t>http://researchadmin.iu.edu/cs.html</w:t>
              </w:r>
            </w:hyperlink>
            <w:r>
              <w:rPr>
                <w:color w:val="1F497D"/>
              </w:rPr>
              <w:t>.</w:t>
            </w:r>
          </w:p>
          <w:p w:rsidR="00FD08FE" w:rsidRDefault="00FD08FE">
            <w:pPr>
              <w:pStyle w:val="TempFillinBold"/>
              <w:rPr>
                <w:rFonts w:ascii="Arial" w:hAnsi="Arial" w:cs="Arial"/>
              </w:rPr>
            </w:pPr>
          </w:p>
        </w:tc>
      </w:tr>
      <w:tr w:rsidR="00FD08FE">
        <w:trPr>
          <w:trHeight w:val="240"/>
          <w:jc w:val="center"/>
        </w:trPr>
        <w:tc>
          <w:tcPr>
            <w:tcW w:w="462" w:type="dxa"/>
          </w:tcPr>
          <w:p w:rsidR="002F4DFE" w:rsidRDefault="002F4DFE">
            <w:pPr>
              <w:pStyle w:val="TempNormal1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</w:rPr>
            </w:pPr>
          </w:p>
          <w:p w:rsidR="002F4DFE" w:rsidRDefault="002F4DFE" w:rsidP="002F4DFE"/>
          <w:p w:rsidR="002F4DFE" w:rsidRDefault="002F4DFE" w:rsidP="002F4DFE"/>
          <w:p w:rsidR="00FD08FE" w:rsidRPr="002F4DFE" w:rsidRDefault="002F4DFE" w:rsidP="002F4DF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F4DFE">
              <w:rPr>
                <w:rFonts w:ascii="Arial" w:hAnsi="Arial" w:cs="Arial"/>
                <w:b/>
                <w:sz w:val="16"/>
                <w:szCs w:val="16"/>
              </w:rPr>
              <w:t>10)</w:t>
            </w:r>
          </w:p>
        </w:tc>
        <w:tc>
          <w:tcPr>
            <w:tcW w:w="10356" w:type="dxa"/>
          </w:tcPr>
          <w:p w:rsidR="003261D0" w:rsidRDefault="003261D0">
            <w:pPr>
              <w:pStyle w:val="TempFillinBold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</w:rPr>
              <w:t xml:space="preserve">Are there alternate sources for the Material?    </w:t>
            </w:r>
            <w:r w:rsidR="00406F31">
              <w:rPr>
                <w:rFonts w:ascii="Arial" w:hAnsi="Arial" w:cs="Arial"/>
                <w:b w:val="0"/>
                <w:bCs w:val="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 w:val="0"/>
                <w:bCs w:val="0"/>
              </w:rPr>
              <w:instrText xml:space="preserve"> FORMCHECKBOX </w:instrText>
            </w:r>
            <w:r w:rsidR="00D60F8F">
              <w:rPr>
                <w:rFonts w:ascii="Arial" w:hAnsi="Arial" w:cs="Arial"/>
                <w:b w:val="0"/>
                <w:bCs w:val="0"/>
              </w:rPr>
            </w:r>
            <w:r w:rsidR="00D60F8F">
              <w:rPr>
                <w:rFonts w:ascii="Arial" w:hAnsi="Arial" w:cs="Arial"/>
                <w:b w:val="0"/>
                <w:bCs w:val="0"/>
              </w:rPr>
              <w:fldChar w:fldCharType="separate"/>
            </w:r>
            <w:r w:rsidR="00406F31">
              <w:rPr>
                <w:rFonts w:ascii="Arial" w:hAnsi="Arial" w:cs="Arial"/>
                <w:b w:val="0"/>
                <w:bCs w:val="0"/>
              </w:rPr>
              <w:fldChar w:fldCharType="end"/>
            </w:r>
            <w:r>
              <w:rPr>
                <w:rFonts w:ascii="Arial" w:hAnsi="Arial" w:cs="Arial"/>
                <w:b w:val="0"/>
                <w:bCs w:val="0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i/>
                <w:iCs/>
              </w:rPr>
              <w:t>Yes</w:t>
            </w:r>
            <w:r>
              <w:rPr>
                <w:rFonts w:ascii="Arial" w:hAnsi="Arial" w:cs="Arial"/>
              </w:rPr>
              <w:t xml:space="preserve">        </w:t>
            </w:r>
            <w:r w:rsidR="00406F31">
              <w:rPr>
                <w:rFonts w:ascii="Arial" w:hAnsi="Arial" w:cs="Arial"/>
                <w:b w:val="0"/>
                <w:bCs w:val="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 w:val="0"/>
                <w:bCs w:val="0"/>
              </w:rPr>
              <w:instrText xml:space="preserve"> FORMCHECKBOX </w:instrText>
            </w:r>
            <w:r w:rsidR="00D60F8F">
              <w:rPr>
                <w:rFonts w:ascii="Arial" w:hAnsi="Arial" w:cs="Arial"/>
                <w:b w:val="0"/>
                <w:bCs w:val="0"/>
              </w:rPr>
            </w:r>
            <w:r w:rsidR="00D60F8F">
              <w:rPr>
                <w:rFonts w:ascii="Arial" w:hAnsi="Arial" w:cs="Arial"/>
                <w:b w:val="0"/>
                <w:bCs w:val="0"/>
              </w:rPr>
              <w:fldChar w:fldCharType="separate"/>
            </w:r>
            <w:r w:rsidR="00406F31">
              <w:rPr>
                <w:rFonts w:ascii="Arial" w:hAnsi="Arial" w:cs="Arial"/>
                <w:b w:val="0"/>
                <w:bCs w:val="0"/>
              </w:rPr>
              <w:fldChar w:fldCharType="end"/>
            </w:r>
            <w:r>
              <w:rPr>
                <w:rFonts w:ascii="Arial" w:hAnsi="Arial" w:cs="Arial"/>
                <w:b w:val="0"/>
                <w:bCs w:val="0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i/>
                <w:iCs/>
              </w:rPr>
              <w:t>No</w:t>
            </w:r>
          </w:p>
          <w:p w:rsidR="003261D0" w:rsidRDefault="003261D0">
            <w:pPr>
              <w:pStyle w:val="TempFillinBold"/>
              <w:rPr>
                <w:rFonts w:ascii="Arial" w:hAnsi="Arial" w:cs="Arial"/>
              </w:rPr>
            </w:pPr>
          </w:p>
          <w:p w:rsidR="00FD08FE" w:rsidRDefault="002F4DFE" w:rsidP="002F4DFE">
            <w:pPr>
              <w:pStyle w:val="TempFillinBold"/>
              <w:tabs>
                <w:tab w:val="clear" w:pos="-1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Please include any additional information that would aid </w:t>
            </w:r>
            <w:r w:rsidR="003261D0">
              <w:rPr>
                <w:rFonts w:ascii="Arial" w:hAnsi="Arial" w:cs="Arial"/>
              </w:rPr>
              <w:t xml:space="preserve">us </w:t>
            </w:r>
            <w:r>
              <w:rPr>
                <w:rFonts w:ascii="Arial" w:hAnsi="Arial" w:cs="Arial"/>
              </w:rPr>
              <w:t xml:space="preserve">in processing this agreement:  </w:t>
            </w:r>
            <w:bookmarkStart w:id="6" w:name="Text26"/>
            <w:r w:rsidR="00406F31">
              <w:rPr>
                <w:rFonts w:ascii="Arial" w:hAnsi="Arial" w:cs="Arial"/>
                <w:b w:val="0"/>
                <w:bCs w:val="0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 w:val="0"/>
                <w:bCs w:val="0"/>
              </w:rPr>
              <w:instrText xml:space="preserve"> FORMTEXT </w:instrText>
            </w:r>
            <w:r w:rsidR="00406F31">
              <w:rPr>
                <w:rFonts w:ascii="Arial" w:hAnsi="Arial" w:cs="Arial"/>
                <w:b w:val="0"/>
                <w:bCs w:val="0"/>
              </w:rPr>
            </w:r>
            <w:r w:rsidR="00406F31">
              <w:rPr>
                <w:rFonts w:ascii="Arial" w:hAnsi="Arial" w:cs="Arial"/>
                <w:b w:val="0"/>
                <w:bCs w:val="0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>
              <w:rPr>
                <w:rFonts w:ascii="Arial" w:hAnsi="Arial" w:cs="Arial"/>
                <w:b w:val="0"/>
                <w:bCs w:val="0"/>
                <w:noProof/>
              </w:rPr>
              <w:t> </w:t>
            </w:r>
            <w:r w:rsidR="00406F31">
              <w:rPr>
                <w:rFonts w:ascii="Arial" w:hAnsi="Arial" w:cs="Arial"/>
                <w:b w:val="0"/>
                <w:bCs w:val="0"/>
              </w:rPr>
              <w:fldChar w:fldCharType="end"/>
            </w:r>
            <w:bookmarkEnd w:id="6"/>
          </w:p>
          <w:p w:rsidR="00FD08FE" w:rsidRDefault="00FD08FE">
            <w:pPr>
              <w:pStyle w:val="TempFillinBold"/>
              <w:rPr>
                <w:rFonts w:ascii="Arial" w:hAnsi="Arial" w:cs="Arial"/>
              </w:rPr>
            </w:pPr>
          </w:p>
        </w:tc>
      </w:tr>
      <w:tr w:rsidR="00FD08FE">
        <w:trPr>
          <w:trHeight w:val="240"/>
          <w:jc w:val="center"/>
        </w:trPr>
        <w:tc>
          <w:tcPr>
            <w:tcW w:w="10818" w:type="dxa"/>
            <w:gridSpan w:val="2"/>
          </w:tcPr>
          <w:p w:rsidR="00FD08FE" w:rsidRDefault="00FD08FE">
            <w:pPr>
              <w:pStyle w:val="TempNormal1"/>
              <w:rPr>
                <w:rFonts w:ascii="Arial" w:hAnsi="Arial" w:cs="Arial"/>
              </w:rPr>
            </w:pPr>
          </w:p>
          <w:p w:rsidR="00FD08FE" w:rsidRDefault="002F4DFE">
            <w:pPr>
              <w:pStyle w:val="TempNormal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acknowledge that the information provided herein is true and complete.</w:t>
            </w:r>
          </w:p>
          <w:p w:rsidR="00FD08FE" w:rsidRDefault="00FD08FE">
            <w:pPr>
              <w:pStyle w:val="TempNormal1"/>
              <w:rPr>
                <w:rFonts w:ascii="Arial" w:hAnsi="Arial" w:cs="Arial"/>
              </w:rPr>
            </w:pPr>
          </w:p>
        </w:tc>
      </w:tr>
      <w:tr w:rsidR="00FD08FE">
        <w:trPr>
          <w:trHeight w:val="240"/>
          <w:jc w:val="center"/>
        </w:trPr>
        <w:tc>
          <w:tcPr>
            <w:tcW w:w="10818" w:type="dxa"/>
            <w:gridSpan w:val="2"/>
          </w:tcPr>
          <w:p w:rsidR="00FD08FE" w:rsidRDefault="002F4DFE">
            <w:pPr>
              <w:pStyle w:val="TempFillinBold"/>
              <w:rPr>
                <w:rFonts w:ascii="Arial" w:hAnsi="Arial" w:cs="Arial"/>
              </w:rPr>
            </w:pPr>
            <w:r w:rsidRPr="00C05535">
              <w:rPr>
                <w:rFonts w:ascii="Arial" w:hAnsi="Arial" w:cs="Arial"/>
                <w:highlight w:val="yellow"/>
              </w:rPr>
              <w:t>Investigator signature:</w:t>
            </w:r>
            <w:r>
              <w:rPr>
                <w:rFonts w:ascii="Arial" w:hAnsi="Arial" w:cs="Arial"/>
              </w:rPr>
              <w:t xml:space="preserve">                                                                                                    </w:t>
            </w:r>
            <w:r w:rsidRPr="00C05535">
              <w:rPr>
                <w:rFonts w:ascii="Arial" w:hAnsi="Arial" w:cs="Arial"/>
                <w:highlight w:val="yellow"/>
              </w:rPr>
              <w:t>Date:</w:t>
            </w:r>
          </w:p>
        </w:tc>
      </w:tr>
      <w:tr w:rsidR="00FD08FE">
        <w:trPr>
          <w:trHeight w:val="240"/>
          <w:jc w:val="center"/>
        </w:trPr>
        <w:tc>
          <w:tcPr>
            <w:tcW w:w="10818" w:type="dxa"/>
            <w:gridSpan w:val="2"/>
          </w:tcPr>
          <w:p w:rsidR="00FD08FE" w:rsidRDefault="00FD08FE">
            <w:pPr>
              <w:pStyle w:val="TempNormal1"/>
              <w:rPr>
                <w:rFonts w:ascii="Arial" w:hAnsi="Arial" w:cs="Arial"/>
              </w:rPr>
            </w:pPr>
          </w:p>
        </w:tc>
      </w:tr>
    </w:tbl>
    <w:p w:rsidR="00FD08FE" w:rsidRDefault="00FD08FE">
      <w:pPr>
        <w:jc w:val="center"/>
        <w:rPr>
          <w:sz w:val="16"/>
          <w:szCs w:val="16"/>
        </w:rPr>
      </w:pPr>
    </w:p>
    <w:tbl>
      <w:tblPr>
        <w:tblW w:w="10800" w:type="dxa"/>
        <w:jc w:val="center"/>
        <w:tblLook w:val="01E0" w:firstRow="1" w:lastRow="1" w:firstColumn="1" w:lastColumn="1" w:noHBand="0" w:noVBand="0"/>
      </w:tblPr>
      <w:tblGrid>
        <w:gridCol w:w="10800"/>
      </w:tblGrid>
      <w:tr w:rsidR="00FD08FE">
        <w:trPr>
          <w:jc w:val="center"/>
        </w:trPr>
        <w:tc>
          <w:tcPr>
            <w:tcW w:w="10800" w:type="dxa"/>
          </w:tcPr>
          <w:p w:rsidR="00FD08FE" w:rsidRDefault="00FD08FE" w:rsidP="002F4DFE">
            <w:pPr>
              <w:pStyle w:val="TempNormal1"/>
            </w:pPr>
          </w:p>
        </w:tc>
      </w:tr>
    </w:tbl>
    <w:p w:rsidR="00FD08FE" w:rsidRDefault="00FD08FE" w:rsidP="002F4DFE">
      <w:pPr>
        <w:pStyle w:val="Heading1"/>
        <w:numPr>
          <w:ilvl w:val="0"/>
          <w:numId w:val="0"/>
        </w:numPr>
        <w:spacing w:before="0" w:after="0"/>
        <w:rPr>
          <w:rFonts w:ascii="Arial" w:hAnsi="Arial" w:cs="Arial"/>
          <w:b w:val="0"/>
          <w:bCs w:val="0"/>
          <w:i/>
          <w:iCs/>
          <w:caps w:val="0"/>
          <w:color w:val="A21223"/>
        </w:rPr>
      </w:pPr>
    </w:p>
    <w:p w:rsidR="00FD08FE" w:rsidRDefault="00FD08FE">
      <w:pPr>
        <w:jc w:val="center"/>
        <w:rPr>
          <w:sz w:val="16"/>
          <w:szCs w:val="16"/>
        </w:rPr>
      </w:pPr>
    </w:p>
    <w:p w:rsidR="00FD08FE" w:rsidRPr="002F4DFE" w:rsidRDefault="002F4DFE" w:rsidP="002F4DFE">
      <w:pPr>
        <w:pStyle w:val="Heading1"/>
        <w:numPr>
          <w:ilvl w:val="0"/>
          <w:numId w:val="0"/>
        </w:numPr>
        <w:spacing w:before="0" w:after="0"/>
        <w:jc w:val="center"/>
        <w:rPr>
          <w:rFonts w:ascii="Arial" w:hAnsi="Arial" w:cs="Arial"/>
          <w:b w:val="0"/>
          <w:bCs w:val="0"/>
          <w:i/>
          <w:iCs/>
          <w:caps w:val="0"/>
          <w:color w:val="A21223"/>
        </w:rPr>
        <w:sectPr w:rsidR="00FD08FE" w:rsidRPr="002F4DFE">
          <w:headerReference w:type="default" r:id="rId9"/>
          <w:footerReference w:type="default" r:id="rId10"/>
          <w:headerReference w:type="first" r:id="rId11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  <w:r>
        <w:rPr>
          <w:rFonts w:ascii="Arial" w:hAnsi="Arial" w:cs="Arial"/>
          <w:b w:val="0"/>
          <w:bCs w:val="0"/>
          <w:i/>
          <w:iCs/>
          <w:caps w:val="0"/>
          <w:color w:val="A21223"/>
        </w:rPr>
        <w:t>Please sign the completed form and</w:t>
      </w:r>
      <w:r w:rsidR="00E74698">
        <w:rPr>
          <w:rFonts w:ascii="Arial" w:hAnsi="Arial" w:cs="Arial"/>
          <w:b w:val="0"/>
          <w:bCs w:val="0"/>
          <w:i/>
          <w:iCs/>
          <w:caps w:val="0"/>
          <w:color w:val="A21223"/>
        </w:rPr>
        <w:t xml:space="preserve"> forward it by</w:t>
      </w:r>
      <w:r w:rsidR="008041FF">
        <w:rPr>
          <w:rFonts w:ascii="Arial" w:hAnsi="Arial" w:cs="Arial"/>
          <w:b w:val="0"/>
          <w:bCs w:val="0"/>
          <w:i/>
          <w:iCs/>
          <w:caps w:val="0"/>
          <w:color w:val="A21223"/>
        </w:rPr>
        <w:t xml:space="preserve"> </w:t>
      </w:r>
      <w:r>
        <w:rPr>
          <w:rFonts w:ascii="Arial" w:hAnsi="Arial" w:cs="Arial"/>
          <w:b w:val="0"/>
          <w:bCs w:val="0"/>
          <w:i/>
          <w:iCs/>
          <w:caps w:val="0"/>
          <w:color w:val="A21223"/>
        </w:rPr>
        <w:t>e</w:t>
      </w:r>
      <w:r w:rsidR="00376969">
        <w:rPr>
          <w:rFonts w:ascii="Arial" w:hAnsi="Arial" w:cs="Arial"/>
          <w:b w:val="0"/>
          <w:bCs w:val="0"/>
          <w:i/>
          <w:iCs/>
          <w:caps w:val="0"/>
          <w:color w:val="A21223"/>
        </w:rPr>
        <w:t>-</w:t>
      </w:r>
      <w:r w:rsidR="00E74698">
        <w:rPr>
          <w:rFonts w:ascii="Arial" w:hAnsi="Arial" w:cs="Arial"/>
          <w:b w:val="0"/>
          <w:bCs w:val="0"/>
          <w:i/>
          <w:iCs/>
          <w:caps w:val="0"/>
          <w:color w:val="A21223"/>
        </w:rPr>
        <w:t xml:space="preserve">mail </w:t>
      </w:r>
      <w:r w:rsidR="008041FF">
        <w:rPr>
          <w:rFonts w:ascii="Arial" w:hAnsi="Arial" w:cs="Arial"/>
          <w:b w:val="0"/>
          <w:bCs w:val="0"/>
          <w:i/>
          <w:iCs/>
          <w:caps w:val="0"/>
          <w:color w:val="A21223"/>
        </w:rPr>
        <w:t xml:space="preserve">to </w:t>
      </w:r>
      <w:r w:rsidR="00E74698">
        <w:rPr>
          <w:rFonts w:ascii="Arial" w:hAnsi="Arial" w:cs="Arial"/>
          <w:b w:val="0"/>
          <w:bCs w:val="0"/>
          <w:i/>
          <w:iCs/>
          <w:caps w:val="0"/>
          <w:color w:val="A21223"/>
        </w:rPr>
        <w:t>MTAS@iu</w:t>
      </w:r>
      <w:r>
        <w:rPr>
          <w:rFonts w:ascii="Arial" w:hAnsi="Arial" w:cs="Arial"/>
          <w:b w:val="0"/>
          <w:bCs w:val="0"/>
          <w:i/>
          <w:iCs/>
          <w:caps w:val="0"/>
          <w:color w:val="A21223"/>
        </w:rPr>
        <w:t>.edu.  Include Attachment A and the Provider’s Material Transfer Agreement, if applicable.</w:t>
      </w:r>
    </w:p>
    <w:tbl>
      <w:tblPr>
        <w:tblW w:w="10800" w:type="dxa"/>
        <w:tblInd w:w="-972" w:type="dxa"/>
        <w:tblLook w:val="01E0" w:firstRow="1" w:lastRow="1" w:firstColumn="1" w:lastColumn="1" w:noHBand="0" w:noVBand="0"/>
      </w:tblPr>
      <w:tblGrid>
        <w:gridCol w:w="10800"/>
      </w:tblGrid>
      <w:tr w:rsidR="00FD08FE">
        <w:tc>
          <w:tcPr>
            <w:tcW w:w="10800" w:type="dxa"/>
          </w:tcPr>
          <w:p w:rsidR="00FD08FE" w:rsidRPr="00301241" w:rsidRDefault="002F4DFE">
            <w:pPr>
              <w:jc w:val="center"/>
              <w:rPr>
                <w:rFonts w:ascii="Arial" w:hAnsi="Arial" w:cs="Arial"/>
                <w:color w:val="A21223"/>
                <w:spacing w:val="20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301241">
              <w:rPr>
                <w:rFonts w:ascii="Arial" w:hAnsi="Arial" w:cs="Arial"/>
                <w:color w:val="A21223"/>
                <w:spacing w:val="20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lastRenderedPageBreak/>
              <w:t>Material Transfer Agreement Information Sheet</w:t>
            </w:r>
          </w:p>
          <w:p w:rsidR="00FD08FE" w:rsidRDefault="002F4DFE">
            <w:pPr>
              <w:pStyle w:val="Footer"/>
              <w:jc w:val="center"/>
              <w:rPr>
                <w:rFonts w:ascii="Arial" w:hAnsi="Arial" w:cs="Arial"/>
                <w:i/>
                <w:iCs/>
                <w:color w:val="A21223"/>
                <w:sz w:val="16"/>
                <w:szCs w:val="16"/>
                <w:lang w:val="fr-FR"/>
              </w:rPr>
            </w:pPr>
            <w:r w:rsidRPr="00301241">
              <w:rPr>
                <w:rFonts w:ascii="Arial Narrow" w:hAnsi="Arial Narrow" w:cs="Arial Narrow"/>
                <w:b/>
                <w:bCs/>
                <w:i/>
                <w:iCs/>
                <w:color w:val="A21223"/>
                <w:spacing w:val="20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Indiana University as Recipient</w:t>
            </w:r>
            <w:r>
              <w:rPr>
                <w:rFonts w:ascii="Arial" w:hAnsi="Arial" w:cs="Arial"/>
                <w:i/>
                <w:iCs/>
                <w:color w:val="A21223"/>
                <w:sz w:val="16"/>
                <w:szCs w:val="16"/>
                <w:lang w:val="fr-FR"/>
              </w:rPr>
              <w:t xml:space="preserve"> </w:t>
            </w:r>
          </w:p>
          <w:p w:rsidR="00FD08FE" w:rsidRDefault="00FD08FE">
            <w:pPr>
              <w:pStyle w:val="Footer"/>
              <w:jc w:val="center"/>
              <w:rPr>
                <w:rFonts w:ascii="Arial" w:hAnsi="Arial" w:cs="Arial"/>
                <w:i/>
                <w:iCs/>
                <w:color w:val="A21223"/>
                <w:sz w:val="16"/>
                <w:szCs w:val="16"/>
                <w:lang w:val="fr-FR"/>
              </w:rPr>
            </w:pPr>
          </w:p>
          <w:p w:rsidR="00FD08FE" w:rsidRDefault="002F4DFE">
            <w:pPr>
              <w:pStyle w:val="Footer"/>
              <w:jc w:val="center"/>
              <w:rPr>
                <w:rFonts w:ascii="Arial" w:hAnsi="Arial" w:cs="Arial"/>
                <w:i/>
                <w:iCs/>
                <w:color w:val="A21223"/>
                <w:sz w:val="24"/>
                <w:szCs w:val="24"/>
                <w:lang w:val="fr-FR"/>
              </w:rPr>
            </w:pPr>
            <w:r w:rsidRPr="00301241">
              <w:rPr>
                <w:rFonts w:ascii="Arial" w:hAnsi="Arial" w:cs="Arial"/>
                <w:i/>
                <w:iCs/>
                <w:color w:val="A21223"/>
                <w:spacing w:val="20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Attachment A:</w:t>
            </w:r>
            <w:r w:rsidRPr="00301241">
              <w:rPr>
                <w:rFonts w:ascii="Arial" w:hAnsi="Arial" w:cs="Arial"/>
                <w:color w:val="A21223"/>
                <w:spacing w:val="20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Research Plan</w:t>
            </w:r>
          </w:p>
        </w:tc>
      </w:tr>
      <w:tr w:rsidR="00FD08FE">
        <w:tc>
          <w:tcPr>
            <w:tcW w:w="10800" w:type="dxa"/>
          </w:tcPr>
          <w:p w:rsidR="00FD08FE" w:rsidRPr="00301241" w:rsidRDefault="00FD08FE">
            <w:pPr>
              <w:pStyle w:val="Footer"/>
              <w:jc w:val="center"/>
              <w:rPr>
                <w:rFonts w:ascii="Arial" w:hAnsi="Arial" w:cs="Arial"/>
                <w:spacing w:val="20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FD08FE" w:rsidRPr="00301241" w:rsidRDefault="00FD08FE">
            <w:pPr>
              <w:pStyle w:val="Footer"/>
              <w:jc w:val="center"/>
              <w:rPr>
                <w:rFonts w:ascii="Arial" w:hAnsi="Arial" w:cs="Arial"/>
                <w:spacing w:val="20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FD08FE" w:rsidRDefault="002F4DFE">
            <w:pPr>
              <w:pStyle w:val="TempFillinBold"/>
              <w:rPr>
                <w:rFonts w:ascii="Arial" w:hAnsi="Arial" w:cs="Arial"/>
              </w:rPr>
            </w:pPr>
            <w:r w:rsidRPr="00C05535">
              <w:rPr>
                <w:rFonts w:ascii="Arial" w:hAnsi="Arial" w:cs="Arial"/>
                <w:highlight w:val="yellow"/>
              </w:rPr>
              <w:t>Please enter a brief description of your research:</w:t>
            </w:r>
            <w:r>
              <w:rPr>
                <w:rFonts w:ascii="Arial" w:hAnsi="Arial" w:cs="Arial"/>
              </w:rPr>
              <w:t xml:space="preserve">  </w:t>
            </w:r>
            <w:r w:rsidR="00406F31">
              <w:rPr>
                <w:rFonts w:ascii="Arial" w:hAnsi="Arial" w:cs="Arial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 w:rsidR="00406F31">
              <w:rPr>
                <w:rFonts w:ascii="Arial" w:hAnsi="Arial" w:cs="Arial"/>
              </w:rPr>
            </w:r>
            <w:r w:rsidR="00406F31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 w:rsidR="00406F31">
              <w:rPr>
                <w:rFonts w:ascii="Arial" w:hAnsi="Arial" w:cs="Arial"/>
              </w:rPr>
              <w:fldChar w:fldCharType="end"/>
            </w:r>
          </w:p>
          <w:p w:rsidR="00FD08FE" w:rsidRPr="00301241" w:rsidRDefault="00FD08FE">
            <w:pPr>
              <w:pStyle w:val="Footer"/>
              <w:rPr>
                <w:rFonts w:ascii="Arial" w:hAnsi="Arial" w:cs="Arial"/>
                <w:spacing w:val="20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:rsidR="00FD08FE" w:rsidRDefault="00FD08FE">
      <w:pPr>
        <w:pStyle w:val="Heading1"/>
        <w:numPr>
          <w:ilvl w:val="0"/>
          <w:numId w:val="0"/>
        </w:numPr>
        <w:spacing w:before="0" w:after="0"/>
        <w:jc w:val="center"/>
        <w:rPr>
          <w:rFonts w:ascii="Arial" w:hAnsi="Arial" w:cs="Arial"/>
          <w:b w:val="0"/>
          <w:bCs w:val="0"/>
          <w:i/>
          <w:iCs/>
          <w:caps w:val="0"/>
          <w:color w:val="A21223"/>
        </w:rPr>
      </w:pPr>
    </w:p>
    <w:p w:rsidR="00FD08FE" w:rsidRDefault="00FD08FE">
      <w:pPr>
        <w:pStyle w:val="Heading1"/>
        <w:numPr>
          <w:ilvl w:val="0"/>
          <w:numId w:val="0"/>
        </w:numPr>
        <w:spacing w:before="0" w:after="0"/>
        <w:jc w:val="center"/>
        <w:rPr>
          <w:rFonts w:ascii="Arial" w:hAnsi="Arial" w:cs="Arial"/>
          <w:b w:val="0"/>
          <w:bCs w:val="0"/>
          <w:i/>
          <w:iCs/>
          <w:caps w:val="0"/>
          <w:color w:val="A21223"/>
        </w:rPr>
      </w:pPr>
    </w:p>
    <w:p w:rsidR="00FD08FE" w:rsidRDefault="00FD08FE" w:rsidP="002F4DFE">
      <w:pPr>
        <w:pStyle w:val="Footer"/>
        <w:numPr>
          <w:ins w:id="7" w:author="Author"/>
        </w:numPr>
        <w:jc w:val="center"/>
        <w:rPr>
          <w:lang w:val="fr-FR"/>
        </w:rPr>
      </w:pPr>
    </w:p>
    <w:sectPr w:rsidR="00FD08FE" w:rsidSect="00FD08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0F8F" w:rsidRDefault="00D60F8F">
      <w:r>
        <w:separator/>
      </w:r>
    </w:p>
  </w:endnote>
  <w:endnote w:type="continuationSeparator" w:id="0">
    <w:p w:rsidR="00D60F8F" w:rsidRDefault="00D60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FE" w:rsidRDefault="00406F31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F4DF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41EC9">
      <w:rPr>
        <w:rStyle w:val="PageNumber"/>
        <w:noProof/>
      </w:rPr>
      <w:t>2</w:t>
    </w:r>
    <w:r>
      <w:rPr>
        <w:rStyle w:val="PageNumber"/>
      </w:rPr>
      <w:fldChar w:fldCharType="end"/>
    </w:r>
  </w:p>
  <w:p w:rsidR="00FD08FE" w:rsidRDefault="00FD08F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0F8F" w:rsidRDefault="00D60F8F">
      <w:r>
        <w:separator/>
      </w:r>
    </w:p>
  </w:footnote>
  <w:footnote w:type="continuationSeparator" w:id="0">
    <w:p w:rsidR="00D60F8F" w:rsidRDefault="00D60F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20" w:type="dxa"/>
      <w:tblInd w:w="108" w:type="dxa"/>
      <w:tblLayout w:type="fixed"/>
      <w:tblLook w:val="0000" w:firstRow="0" w:lastRow="0" w:firstColumn="0" w:lastColumn="0" w:noHBand="0" w:noVBand="0"/>
    </w:tblPr>
    <w:tblGrid>
      <w:gridCol w:w="1620"/>
      <w:gridCol w:w="8100"/>
    </w:tblGrid>
    <w:tr w:rsidR="00FD08FE">
      <w:tc>
        <w:tcPr>
          <w:tcW w:w="1620" w:type="dxa"/>
        </w:tcPr>
        <w:p w:rsidR="00FD08FE" w:rsidRDefault="00301241">
          <w:pPr>
            <w:rPr>
              <w:rFonts w:ascii="Arial" w:hAnsi="Arial" w:cs="Arial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column">
                      <wp:posOffset>114300</wp:posOffset>
                    </wp:positionH>
                    <wp:positionV relativeFrom="paragraph">
                      <wp:posOffset>685800</wp:posOffset>
                    </wp:positionV>
                    <wp:extent cx="5760720" cy="0"/>
                    <wp:effectExtent l="9525" t="9525" r="11430" b="9525"/>
                    <wp:wrapNone/>
                    <wp:docPr id="4" name="Lin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760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431168D7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54pt" to="462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" strokecolor="gray"/>
                </w:pict>
              </mc:Fallback>
            </mc:AlternateContent>
          </w:r>
          <w:r>
            <w:rPr>
              <w:rFonts w:ascii="Arial" w:hAnsi="Arial" w:cs="Arial"/>
              <w:noProof/>
            </w:rPr>
            <w:drawing>
              <wp:inline distT="0" distB="0" distL="0" distR="0">
                <wp:extent cx="721360" cy="721360"/>
                <wp:effectExtent l="0" t="0" r="2540" b="254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1360" cy="72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00" w:type="dxa"/>
        </w:tcPr>
        <w:p w:rsidR="003B0642" w:rsidRDefault="003B0642" w:rsidP="003B0642">
          <w:pPr>
            <w:overflowPunct w:val="0"/>
            <w:adjustRightInd w:val="0"/>
            <w:rPr>
              <w:rFonts w:ascii="Arial" w:hAnsi="Arial" w:cs="Arial"/>
              <w:b/>
              <w:bCs/>
              <w:kern w:val="28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kern w:val="28"/>
              <w:sz w:val="18"/>
              <w:szCs w:val="18"/>
            </w:rPr>
            <w:t xml:space="preserve">Indiana University Office of Research Administration                     </w:t>
          </w:r>
          <w:r>
            <w:rPr>
              <w:rFonts w:ascii="Arial" w:hAnsi="Arial" w:cs="Arial"/>
              <w:bCs/>
              <w:kern w:val="28"/>
              <w:sz w:val="18"/>
              <w:szCs w:val="18"/>
            </w:rPr>
            <w:t xml:space="preserve">       </w:t>
          </w:r>
          <w:r>
            <w:rPr>
              <w:rFonts w:ascii="Arial" w:hAnsi="Arial" w:cs="Arial"/>
              <w:b/>
              <w:bCs/>
              <w:kern w:val="28"/>
              <w:sz w:val="18"/>
              <w:szCs w:val="18"/>
            </w:rPr>
            <w:t xml:space="preserve">                      </w:t>
          </w:r>
        </w:p>
        <w:p w:rsidR="003B0642" w:rsidRDefault="003B0642" w:rsidP="003B0642">
          <w:pPr>
            <w:overflowPunct w:val="0"/>
            <w:adjustRightInd w:val="0"/>
            <w:rPr>
              <w:rFonts w:ascii="Arial" w:hAnsi="Arial" w:cs="Arial"/>
              <w:kern w:val="28"/>
              <w:sz w:val="14"/>
              <w:szCs w:val="14"/>
            </w:rPr>
          </w:pPr>
          <w:r>
            <w:rPr>
              <w:rFonts w:ascii="Arial" w:hAnsi="Arial" w:cs="Arial"/>
              <w:kern w:val="28"/>
              <w:sz w:val="14"/>
              <w:szCs w:val="14"/>
            </w:rPr>
            <w:t>980 Indiana Avenue, Second Floor</w:t>
          </w:r>
        </w:p>
        <w:p w:rsidR="003B0642" w:rsidRDefault="003B0642" w:rsidP="003B0642">
          <w:pPr>
            <w:widowControl w:val="0"/>
            <w:overflowPunct w:val="0"/>
            <w:autoSpaceDE w:val="0"/>
            <w:autoSpaceDN w:val="0"/>
            <w:adjustRightInd w:val="0"/>
            <w:rPr>
              <w:rFonts w:ascii="Arial" w:hAnsi="Arial" w:cs="Arial"/>
              <w:color w:val="000000"/>
              <w:kern w:val="28"/>
              <w:sz w:val="14"/>
              <w:szCs w:val="14"/>
            </w:rPr>
          </w:pPr>
          <w:r>
            <w:rPr>
              <w:rFonts w:ascii="Arial" w:hAnsi="Arial" w:cs="Arial"/>
              <w:color w:val="000000"/>
              <w:kern w:val="28"/>
              <w:sz w:val="14"/>
              <w:szCs w:val="14"/>
            </w:rPr>
            <w:t>Indianapolis, IN  46202</w:t>
          </w:r>
        </w:p>
        <w:p w:rsidR="003B0642" w:rsidRDefault="008041FF" w:rsidP="003B0642">
          <w:pPr>
            <w:widowControl w:val="0"/>
            <w:overflowPunct w:val="0"/>
            <w:autoSpaceDE w:val="0"/>
            <w:autoSpaceDN w:val="0"/>
            <w:adjustRightInd w:val="0"/>
            <w:rPr>
              <w:rFonts w:ascii="Arial" w:hAnsi="Arial" w:cs="Arial"/>
              <w:color w:val="000000"/>
              <w:kern w:val="28"/>
              <w:sz w:val="14"/>
              <w:szCs w:val="14"/>
              <w:lang w:val="fr-FR"/>
            </w:rPr>
          </w:pPr>
          <w:r>
            <w:rPr>
              <w:rFonts w:ascii="Arial" w:hAnsi="Arial" w:cs="Arial"/>
              <w:color w:val="000000"/>
              <w:kern w:val="28"/>
              <w:sz w:val="14"/>
              <w:szCs w:val="14"/>
              <w:lang w:val="fr-FR"/>
            </w:rPr>
            <w:t>Phone: (317) 278</w:t>
          </w:r>
          <w:r w:rsidR="003B0642">
            <w:rPr>
              <w:rFonts w:ascii="Arial" w:hAnsi="Arial" w:cs="Arial"/>
              <w:color w:val="000000"/>
              <w:kern w:val="28"/>
              <w:sz w:val="14"/>
              <w:szCs w:val="14"/>
              <w:lang w:val="fr-FR"/>
            </w:rPr>
            <w:t>-</w:t>
          </w:r>
          <w:r>
            <w:rPr>
              <w:rFonts w:ascii="Arial" w:hAnsi="Arial" w:cs="Arial"/>
              <w:color w:val="000000"/>
              <w:kern w:val="28"/>
              <w:sz w:val="14"/>
              <w:szCs w:val="14"/>
              <w:lang w:val="fr-FR"/>
            </w:rPr>
            <w:t>3473</w:t>
          </w:r>
          <w:r w:rsidR="003B0642">
            <w:rPr>
              <w:rFonts w:ascii="Arial" w:hAnsi="Arial" w:cs="Arial"/>
              <w:color w:val="000000"/>
              <w:kern w:val="28"/>
              <w:sz w:val="14"/>
              <w:szCs w:val="14"/>
              <w:lang w:val="fr-FR"/>
            </w:rPr>
            <w:t xml:space="preserve">    </w:t>
          </w:r>
        </w:p>
        <w:p w:rsidR="003B0642" w:rsidRDefault="003B0642" w:rsidP="003B0642">
          <w:pPr>
            <w:widowControl w:val="0"/>
            <w:overflowPunct w:val="0"/>
            <w:autoSpaceDE w:val="0"/>
            <w:autoSpaceDN w:val="0"/>
            <w:adjustRightInd w:val="0"/>
            <w:rPr>
              <w:rFonts w:ascii="Arial" w:hAnsi="Arial" w:cs="Arial"/>
              <w:color w:val="000000"/>
              <w:kern w:val="28"/>
              <w:sz w:val="14"/>
              <w:szCs w:val="14"/>
              <w:lang w:val="fr-FR"/>
            </w:rPr>
          </w:pPr>
          <w:r>
            <w:rPr>
              <w:rFonts w:ascii="Arial" w:hAnsi="Arial" w:cs="Arial"/>
              <w:color w:val="000000"/>
              <w:kern w:val="28"/>
              <w:sz w:val="14"/>
              <w:szCs w:val="14"/>
              <w:lang w:val="fr-FR"/>
            </w:rPr>
            <w:t>E-mail : MTAS@iu.edu</w:t>
          </w:r>
        </w:p>
        <w:p w:rsidR="00FD08FE" w:rsidRDefault="00FD08FE">
          <w:pPr>
            <w:rPr>
              <w:rFonts w:ascii="Arial" w:hAnsi="Arial" w:cs="Arial"/>
            </w:rPr>
          </w:pPr>
        </w:p>
      </w:tc>
    </w:tr>
  </w:tbl>
  <w:p w:rsidR="00FD08FE" w:rsidRDefault="002F4DFE">
    <w:pPr>
      <w:ind w:hanging="1080"/>
      <w:rPr>
        <w:rFonts w:ascii="Arial" w:hAnsi="Arial" w:cs="Arial"/>
        <w:b/>
        <w:bCs/>
        <w:spacing w:val="20"/>
        <w:sz w:val="18"/>
        <w:szCs w:val="18"/>
      </w:rPr>
    </w:pPr>
    <w:r>
      <w:rPr>
        <w:rFonts w:ascii="Arial" w:hAnsi="Arial" w:cs="Arial"/>
        <w:b/>
        <w:bCs/>
        <w:spacing w:val="20"/>
        <w:sz w:val="18"/>
        <w:szCs w:val="18"/>
      </w:rPr>
      <w:t>I N D I A N A   U N I V E R S I T Y</w:t>
    </w:r>
  </w:p>
  <w:p w:rsidR="00FD08FE" w:rsidRDefault="00FD08FE">
    <w:pPr>
      <w:ind w:hanging="1080"/>
      <w:rPr>
        <w:rFonts w:ascii="Arial" w:hAnsi="Arial" w:cs="Arial"/>
        <w:b/>
        <w:bCs/>
        <w:spacing w:val="20"/>
        <w:sz w:val="18"/>
        <w:szCs w:val="18"/>
      </w:rPr>
    </w:pPr>
  </w:p>
  <w:p w:rsidR="00FD08FE" w:rsidRDefault="00FD08FE">
    <w:pPr>
      <w:ind w:hanging="1080"/>
      <w:rPr>
        <w:rFonts w:ascii="Arial" w:hAnsi="Arial" w:cs="Arial"/>
        <w:b/>
        <w:bCs/>
        <w:spacing w:val="20"/>
        <w:sz w:val="18"/>
        <w:szCs w:val="1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20" w:type="dxa"/>
      <w:tblInd w:w="108" w:type="dxa"/>
      <w:tblLayout w:type="fixed"/>
      <w:tblLook w:val="0000" w:firstRow="0" w:lastRow="0" w:firstColumn="0" w:lastColumn="0" w:noHBand="0" w:noVBand="0"/>
    </w:tblPr>
    <w:tblGrid>
      <w:gridCol w:w="1620"/>
      <w:gridCol w:w="8100"/>
    </w:tblGrid>
    <w:tr w:rsidR="00FD08FE">
      <w:tc>
        <w:tcPr>
          <w:tcW w:w="1620" w:type="dxa"/>
        </w:tcPr>
        <w:p w:rsidR="00FD08FE" w:rsidRDefault="00301241">
          <w:pPr>
            <w:rPr>
              <w:rFonts w:ascii="Arial" w:hAnsi="Arial" w:cs="Arial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>
                    <wp:simplePos x="0" y="0"/>
                    <wp:positionH relativeFrom="column">
                      <wp:posOffset>114300</wp:posOffset>
                    </wp:positionH>
                    <wp:positionV relativeFrom="paragraph">
                      <wp:posOffset>685800</wp:posOffset>
                    </wp:positionV>
                    <wp:extent cx="5760720" cy="0"/>
                    <wp:effectExtent l="9525" t="9525" r="11430" b="9525"/>
                    <wp:wrapNone/>
                    <wp:docPr id="3" name="Lin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760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268AA460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54pt" to="462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" strokecolor="gray"/>
                </w:pict>
              </mc:Fallback>
            </mc:AlternateContent>
          </w:r>
          <w:r>
            <w:rPr>
              <w:rFonts w:ascii="Arial" w:hAnsi="Arial" w:cs="Arial"/>
              <w:noProof/>
            </w:rPr>
            <w:drawing>
              <wp:inline distT="0" distB="0" distL="0" distR="0">
                <wp:extent cx="721360" cy="721360"/>
                <wp:effectExtent l="0" t="0" r="2540" b="254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1360" cy="72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00" w:type="dxa"/>
        </w:tcPr>
        <w:p w:rsidR="00E5496F" w:rsidRDefault="00E5496F" w:rsidP="00E5496F">
          <w:pPr>
            <w:overflowPunct w:val="0"/>
            <w:adjustRightInd w:val="0"/>
            <w:rPr>
              <w:rFonts w:ascii="Arial" w:hAnsi="Arial" w:cs="Arial"/>
              <w:b/>
              <w:bCs/>
              <w:kern w:val="28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kern w:val="28"/>
              <w:sz w:val="18"/>
              <w:szCs w:val="18"/>
            </w:rPr>
            <w:t xml:space="preserve">Indiana University Office of Research Administration                     </w:t>
          </w:r>
          <w:r>
            <w:rPr>
              <w:rFonts w:ascii="Arial" w:hAnsi="Arial" w:cs="Arial"/>
              <w:bCs/>
              <w:kern w:val="28"/>
              <w:sz w:val="18"/>
              <w:szCs w:val="18"/>
            </w:rPr>
            <w:t xml:space="preserve">       </w:t>
          </w:r>
          <w:r>
            <w:rPr>
              <w:rFonts w:ascii="Arial" w:hAnsi="Arial" w:cs="Arial"/>
              <w:b/>
              <w:bCs/>
              <w:kern w:val="28"/>
              <w:sz w:val="18"/>
              <w:szCs w:val="18"/>
            </w:rPr>
            <w:t xml:space="preserve">                      </w:t>
          </w:r>
        </w:p>
        <w:p w:rsidR="00E5496F" w:rsidRDefault="00E5496F" w:rsidP="00E5496F">
          <w:pPr>
            <w:overflowPunct w:val="0"/>
            <w:adjustRightInd w:val="0"/>
            <w:rPr>
              <w:rFonts w:ascii="Arial" w:hAnsi="Arial" w:cs="Arial"/>
              <w:kern w:val="28"/>
              <w:sz w:val="14"/>
              <w:szCs w:val="14"/>
            </w:rPr>
          </w:pPr>
          <w:r>
            <w:rPr>
              <w:rFonts w:ascii="Arial" w:hAnsi="Arial" w:cs="Arial"/>
              <w:kern w:val="28"/>
              <w:sz w:val="14"/>
              <w:szCs w:val="14"/>
            </w:rPr>
            <w:t>980 Indiana Avenue, Second Floor</w:t>
          </w:r>
        </w:p>
        <w:p w:rsidR="00E5496F" w:rsidRDefault="00E5496F" w:rsidP="00E5496F">
          <w:pPr>
            <w:widowControl w:val="0"/>
            <w:overflowPunct w:val="0"/>
            <w:autoSpaceDE w:val="0"/>
            <w:autoSpaceDN w:val="0"/>
            <w:adjustRightInd w:val="0"/>
            <w:rPr>
              <w:rFonts w:ascii="Arial" w:hAnsi="Arial" w:cs="Arial"/>
              <w:color w:val="000000"/>
              <w:kern w:val="28"/>
              <w:sz w:val="14"/>
              <w:szCs w:val="14"/>
            </w:rPr>
          </w:pPr>
          <w:r>
            <w:rPr>
              <w:rFonts w:ascii="Arial" w:hAnsi="Arial" w:cs="Arial"/>
              <w:color w:val="000000"/>
              <w:kern w:val="28"/>
              <w:sz w:val="14"/>
              <w:szCs w:val="14"/>
            </w:rPr>
            <w:t>Indianapolis, IN  46202</w:t>
          </w:r>
        </w:p>
        <w:p w:rsidR="00E5496F" w:rsidRDefault="008041FF" w:rsidP="00E5496F">
          <w:pPr>
            <w:widowControl w:val="0"/>
            <w:overflowPunct w:val="0"/>
            <w:autoSpaceDE w:val="0"/>
            <w:autoSpaceDN w:val="0"/>
            <w:adjustRightInd w:val="0"/>
            <w:rPr>
              <w:rFonts w:ascii="Arial" w:hAnsi="Arial" w:cs="Arial"/>
              <w:color w:val="000000"/>
              <w:kern w:val="28"/>
              <w:sz w:val="14"/>
              <w:szCs w:val="14"/>
              <w:lang w:val="fr-FR"/>
            </w:rPr>
          </w:pPr>
          <w:r>
            <w:rPr>
              <w:rFonts w:ascii="Arial" w:hAnsi="Arial" w:cs="Arial"/>
              <w:color w:val="000000"/>
              <w:kern w:val="28"/>
              <w:sz w:val="14"/>
              <w:szCs w:val="14"/>
              <w:lang w:val="fr-FR"/>
            </w:rPr>
            <w:t>Phone: (317) 278</w:t>
          </w:r>
          <w:r w:rsidR="00E5496F">
            <w:rPr>
              <w:rFonts w:ascii="Arial" w:hAnsi="Arial" w:cs="Arial"/>
              <w:color w:val="000000"/>
              <w:kern w:val="28"/>
              <w:sz w:val="14"/>
              <w:szCs w:val="14"/>
              <w:lang w:val="fr-FR"/>
            </w:rPr>
            <w:t>-</w:t>
          </w:r>
          <w:r>
            <w:rPr>
              <w:rFonts w:ascii="Arial" w:hAnsi="Arial" w:cs="Arial"/>
              <w:color w:val="000000"/>
              <w:kern w:val="28"/>
              <w:sz w:val="14"/>
              <w:szCs w:val="14"/>
              <w:lang w:val="fr-FR"/>
            </w:rPr>
            <w:t>3473</w:t>
          </w:r>
          <w:r w:rsidR="00E5496F">
            <w:rPr>
              <w:rFonts w:ascii="Arial" w:hAnsi="Arial" w:cs="Arial"/>
              <w:color w:val="000000"/>
              <w:kern w:val="28"/>
              <w:sz w:val="14"/>
              <w:szCs w:val="14"/>
              <w:lang w:val="fr-FR"/>
            </w:rPr>
            <w:t xml:space="preserve">    </w:t>
          </w:r>
        </w:p>
        <w:p w:rsidR="00E5496F" w:rsidRDefault="00E5496F" w:rsidP="00E5496F">
          <w:pPr>
            <w:widowControl w:val="0"/>
            <w:overflowPunct w:val="0"/>
            <w:autoSpaceDE w:val="0"/>
            <w:autoSpaceDN w:val="0"/>
            <w:adjustRightInd w:val="0"/>
            <w:rPr>
              <w:rFonts w:ascii="Arial" w:hAnsi="Arial" w:cs="Arial"/>
              <w:color w:val="000000"/>
              <w:kern w:val="28"/>
              <w:sz w:val="14"/>
              <w:szCs w:val="14"/>
              <w:lang w:val="fr-FR"/>
            </w:rPr>
          </w:pPr>
          <w:r>
            <w:rPr>
              <w:rFonts w:ascii="Arial" w:hAnsi="Arial" w:cs="Arial"/>
              <w:color w:val="000000"/>
              <w:kern w:val="28"/>
              <w:sz w:val="14"/>
              <w:szCs w:val="14"/>
              <w:lang w:val="fr-FR"/>
            </w:rPr>
            <w:t>E-mail : MTAS@iu.edu</w:t>
          </w:r>
        </w:p>
        <w:p w:rsidR="00FD08FE" w:rsidRDefault="00FD08FE">
          <w:pPr>
            <w:rPr>
              <w:rFonts w:ascii="Arial" w:hAnsi="Arial" w:cs="Arial"/>
            </w:rPr>
          </w:pPr>
        </w:p>
      </w:tc>
    </w:tr>
    <w:tr w:rsidR="005B3A56">
      <w:tc>
        <w:tcPr>
          <w:tcW w:w="1620" w:type="dxa"/>
        </w:tcPr>
        <w:p w:rsidR="005B3A56" w:rsidRDefault="005B3A56">
          <w:pPr>
            <w:rPr>
              <w:noProof/>
            </w:rPr>
          </w:pPr>
        </w:p>
      </w:tc>
      <w:tc>
        <w:tcPr>
          <w:tcW w:w="8100" w:type="dxa"/>
        </w:tcPr>
        <w:p w:rsidR="005B3A56" w:rsidRDefault="005B3A56">
          <w:pPr>
            <w:overflowPunct w:val="0"/>
            <w:adjustRightInd w:val="0"/>
            <w:rPr>
              <w:rFonts w:ascii="Arial" w:hAnsi="Arial" w:cs="Arial"/>
              <w:b/>
              <w:bCs/>
              <w:kern w:val="28"/>
              <w:sz w:val="18"/>
              <w:szCs w:val="18"/>
            </w:rPr>
          </w:pPr>
        </w:p>
      </w:tc>
    </w:tr>
  </w:tbl>
  <w:p w:rsidR="00FD08FE" w:rsidRDefault="002F4DFE">
    <w:pPr>
      <w:ind w:hanging="1080"/>
      <w:rPr>
        <w:rFonts w:ascii="Arial" w:hAnsi="Arial" w:cs="Arial"/>
        <w:b/>
        <w:bCs/>
        <w:spacing w:val="20"/>
        <w:sz w:val="18"/>
        <w:szCs w:val="18"/>
      </w:rPr>
    </w:pPr>
    <w:r>
      <w:rPr>
        <w:rFonts w:ascii="Arial" w:hAnsi="Arial" w:cs="Arial"/>
        <w:b/>
        <w:bCs/>
        <w:spacing w:val="20"/>
        <w:sz w:val="18"/>
        <w:szCs w:val="18"/>
      </w:rPr>
      <w:t>I N D I A N A   U N I V E R S I T 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0C44A8"/>
    <w:multiLevelType w:val="multilevel"/>
    <w:tmpl w:val="53B8308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</w:pPr>
      <w:rPr>
        <w:rFonts w:ascii="Tahoma" w:hAnsi="Tahoma" w:cs="Tahoma" w:hint="default"/>
        <w:sz w:val="16"/>
        <w:szCs w:val="16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1080"/>
        </w:tabs>
        <w:ind w:left="720"/>
      </w:pPr>
    </w:lvl>
    <w:lvl w:ilvl="2">
      <w:start w:val="1"/>
      <w:numFmt w:val="lowerLetter"/>
      <w:pStyle w:val="Heading3"/>
      <w:lvlText w:val="%3."/>
      <w:lvlJc w:val="left"/>
      <w:pPr>
        <w:tabs>
          <w:tab w:val="num" w:pos="1800"/>
        </w:tabs>
        <w:ind w:left="1440"/>
      </w:pPr>
    </w:lvl>
    <w:lvl w:ilvl="3">
      <w:start w:val="1"/>
      <w:numFmt w:val="lowerRoman"/>
      <w:pStyle w:val="Heading4"/>
      <w:lvlText w:val="%4)"/>
      <w:lvlJc w:val="left"/>
      <w:pPr>
        <w:tabs>
          <w:tab w:val="num" w:pos="2880"/>
        </w:tabs>
        <w:ind w:left="2160"/>
      </w:pPr>
      <w:rPr>
        <w:rFonts w:ascii="Tahoma" w:hAnsi="Tahoma" w:cs="Tahoma" w:hint="default"/>
        <w:b w:val="0"/>
        <w:bCs w:val="0"/>
        <w:i w:val="0"/>
        <w:iCs w:val="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/>
      </w:pPr>
    </w:lvl>
  </w:abstractNum>
  <w:abstractNum w:abstractNumId="1" w15:restartNumberingAfterBreak="0">
    <w:nsid w:val="39040536"/>
    <w:multiLevelType w:val="multilevel"/>
    <w:tmpl w:val="EC4005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F594E1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5D973626"/>
    <w:multiLevelType w:val="hybridMultilevel"/>
    <w:tmpl w:val="2DCEC53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BF02A43"/>
    <w:multiLevelType w:val="hybridMultilevel"/>
    <w:tmpl w:val="EC4005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2F618F8"/>
    <w:multiLevelType w:val="multilevel"/>
    <w:tmpl w:val="3266F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A4452C0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1D0"/>
    <w:rsid w:val="00000007"/>
    <w:rsid w:val="00001B0F"/>
    <w:rsid w:val="000120B2"/>
    <w:rsid w:val="0001378B"/>
    <w:rsid w:val="00030A18"/>
    <w:rsid w:val="0004639D"/>
    <w:rsid w:val="0004734C"/>
    <w:rsid w:val="0005306E"/>
    <w:rsid w:val="00053D09"/>
    <w:rsid w:val="000566A2"/>
    <w:rsid w:val="0007082A"/>
    <w:rsid w:val="00070B7D"/>
    <w:rsid w:val="00075775"/>
    <w:rsid w:val="000A25EA"/>
    <w:rsid w:val="000A65D7"/>
    <w:rsid w:val="000B2299"/>
    <w:rsid w:val="000E1F4E"/>
    <w:rsid w:val="000E7176"/>
    <w:rsid w:val="000F177A"/>
    <w:rsid w:val="0010124A"/>
    <w:rsid w:val="001122F1"/>
    <w:rsid w:val="00116B90"/>
    <w:rsid w:val="001175A4"/>
    <w:rsid w:val="00132D7A"/>
    <w:rsid w:val="001373E8"/>
    <w:rsid w:val="00144374"/>
    <w:rsid w:val="00147B75"/>
    <w:rsid w:val="00153F3A"/>
    <w:rsid w:val="00164983"/>
    <w:rsid w:val="00166A39"/>
    <w:rsid w:val="00173422"/>
    <w:rsid w:val="00182411"/>
    <w:rsid w:val="00194BE3"/>
    <w:rsid w:val="001A602B"/>
    <w:rsid w:val="001B42EE"/>
    <w:rsid w:val="001D045E"/>
    <w:rsid w:val="001F7472"/>
    <w:rsid w:val="00202D19"/>
    <w:rsid w:val="0020525A"/>
    <w:rsid w:val="00217D4E"/>
    <w:rsid w:val="0023540C"/>
    <w:rsid w:val="00237803"/>
    <w:rsid w:val="00240F0B"/>
    <w:rsid w:val="00255C61"/>
    <w:rsid w:val="00265BDA"/>
    <w:rsid w:val="00265C76"/>
    <w:rsid w:val="002733B8"/>
    <w:rsid w:val="00276DCD"/>
    <w:rsid w:val="002A3068"/>
    <w:rsid w:val="002B63A9"/>
    <w:rsid w:val="002C5DE8"/>
    <w:rsid w:val="002D3668"/>
    <w:rsid w:val="002D475B"/>
    <w:rsid w:val="002D5A02"/>
    <w:rsid w:val="002E27AC"/>
    <w:rsid w:val="002F4DFE"/>
    <w:rsid w:val="00301241"/>
    <w:rsid w:val="0031530B"/>
    <w:rsid w:val="003261D0"/>
    <w:rsid w:val="00327BB0"/>
    <w:rsid w:val="003321D1"/>
    <w:rsid w:val="00337123"/>
    <w:rsid w:val="003438BC"/>
    <w:rsid w:val="003739FE"/>
    <w:rsid w:val="003748F3"/>
    <w:rsid w:val="00376969"/>
    <w:rsid w:val="00383BEC"/>
    <w:rsid w:val="003959D9"/>
    <w:rsid w:val="003A1AB0"/>
    <w:rsid w:val="003A2B6F"/>
    <w:rsid w:val="003A4710"/>
    <w:rsid w:val="003B0642"/>
    <w:rsid w:val="003B4358"/>
    <w:rsid w:val="003B4799"/>
    <w:rsid w:val="003B6FDC"/>
    <w:rsid w:val="003C3D63"/>
    <w:rsid w:val="003C4B42"/>
    <w:rsid w:val="003C51FD"/>
    <w:rsid w:val="003C58D7"/>
    <w:rsid w:val="003C6945"/>
    <w:rsid w:val="00406F31"/>
    <w:rsid w:val="00410C08"/>
    <w:rsid w:val="00422935"/>
    <w:rsid w:val="004320EC"/>
    <w:rsid w:val="00441488"/>
    <w:rsid w:val="00442A2F"/>
    <w:rsid w:val="004447FF"/>
    <w:rsid w:val="00453A42"/>
    <w:rsid w:val="00456910"/>
    <w:rsid w:val="004761E6"/>
    <w:rsid w:val="004903E3"/>
    <w:rsid w:val="004906F5"/>
    <w:rsid w:val="004910A3"/>
    <w:rsid w:val="004A4E45"/>
    <w:rsid w:val="004B736A"/>
    <w:rsid w:val="004C39B7"/>
    <w:rsid w:val="005047DB"/>
    <w:rsid w:val="005115E8"/>
    <w:rsid w:val="00516ED0"/>
    <w:rsid w:val="00521FD0"/>
    <w:rsid w:val="0053014B"/>
    <w:rsid w:val="00531064"/>
    <w:rsid w:val="005377C4"/>
    <w:rsid w:val="0055423A"/>
    <w:rsid w:val="00580E82"/>
    <w:rsid w:val="005816AC"/>
    <w:rsid w:val="005B3A56"/>
    <w:rsid w:val="005C21AA"/>
    <w:rsid w:val="005C4F88"/>
    <w:rsid w:val="00600610"/>
    <w:rsid w:val="00616FC6"/>
    <w:rsid w:val="006214D5"/>
    <w:rsid w:val="00622893"/>
    <w:rsid w:val="00622DCA"/>
    <w:rsid w:val="00634677"/>
    <w:rsid w:val="00641EC9"/>
    <w:rsid w:val="00646C74"/>
    <w:rsid w:val="006554A6"/>
    <w:rsid w:val="006728B7"/>
    <w:rsid w:val="00692838"/>
    <w:rsid w:val="006B37E1"/>
    <w:rsid w:val="006C20FB"/>
    <w:rsid w:val="006D3DE3"/>
    <w:rsid w:val="006E1903"/>
    <w:rsid w:val="006E664B"/>
    <w:rsid w:val="00700E3B"/>
    <w:rsid w:val="00704900"/>
    <w:rsid w:val="0071032B"/>
    <w:rsid w:val="00740A7E"/>
    <w:rsid w:val="00742043"/>
    <w:rsid w:val="00753369"/>
    <w:rsid w:val="00771D08"/>
    <w:rsid w:val="00772225"/>
    <w:rsid w:val="00774CBA"/>
    <w:rsid w:val="0078701C"/>
    <w:rsid w:val="00797F8F"/>
    <w:rsid w:val="007E2F01"/>
    <w:rsid w:val="007F40CC"/>
    <w:rsid w:val="008039C0"/>
    <w:rsid w:val="008041FF"/>
    <w:rsid w:val="00820239"/>
    <w:rsid w:val="008334E3"/>
    <w:rsid w:val="00834762"/>
    <w:rsid w:val="0085089D"/>
    <w:rsid w:val="008517AB"/>
    <w:rsid w:val="00865CFA"/>
    <w:rsid w:val="00867686"/>
    <w:rsid w:val="008764C7"/>
    <w:rsid w:val="00881CF4"/>
    <w:rsid w:val="00897341"/>
    <w:rsid w:val="008A770E"/>
    <w:rsid w:val="008B1B60"/>
    <w:rsid w:val="008B26E7"/>
    <w:rsid w:val="008D2DBC"/>
    <w:rsid w:val="008F2702"/>
    <w:rsid w:val="008F7A20"/>
    <w:rsid w:val="00905F41"/>
    <w:rsid w:val="00914AD4"/>
    <w:rsid w:val="00923A55"/>
    <w:rsid w:val="00932BF9"/>
    <w:rsid w:val="00941AB0"/>
    <w:rsid w:val="00945438"/>
    <w:rsid w:val="00967306"/>
    <w:rsid w:val="009B08E3"/>
    <w:rsid w:val="009B2BA2"/>
    <w:rsid w:val="009B3909"/>
    <w:rsid w:val="009D3579"/>
    <w:rsid w:val="009D760B"/>
    <w:rsid w:val="009F2658"/>
    <w:rsid w:val="00A0584F"/>
    <w:rsid w:val="00A07119"/>
    <w:rsid w:val="00A16B69"/>
    <w:rsid w:val="00A17346"/>
    <w:rsid w:val="00A27903"/>
    <w:rsid w:val="00A34674"/>
    <w:rsid w:val="00A55342"/>
    <w:rsid w:val="00A56CFF"/>
    <w:rsid w:val="00A60C0E"/>
    <w:rsid w:val="00A838C4"/>
    <w:rsid w:val="00AA763C"/>
    <w:rsid w:val="00AC0014"/>
    <w:rsid w:val="00AE21B6"/>
    <w:rsid w:val="00AE2E39"/>
    <w:rsid w:val="00AF43E4"/>
    <w:rsid w:val="00AF4467"/>
    <w:rsid w:val="00B06E2A"/>
    <w:rsid w:val="00B47F15"/>
    <w:rsid w:val="00B632D1"/>
    <w:rsid w:val="00B70094"/>
    <w:rsid w:val="00BA346F"/>
    <w:rsid w:val="00BA3DD0"/>
    <w:rsid w:val="00BA3F18"/>
    <w:rsid w:val="00BA3F71"/>
    <w:rsid w:val="00BA59C0"/>
    <w:rsid w:val="00BA5B07"/>
    <w:rsid w:val="00BB03A5"/>
    <w:rsid w:val="00BB11B6"/>
    <w:rsid w:val="00BC09AD"/>
    <w:rsid w:val="00BD2604"/>
    <w:rsid w:val="00BF2E22"/>
    <w:rsid w:val="00BF40BC"/>
    <w:rsid w:val="00C005DF"/>
    <w:rsid w:val="00C01469"/>
    <w:rsid w:val="00C05535"/>
    <w:rsid w:val="00C05F69"/>
    <w:rsid w:val="00C15BEF"/>
    <w:rsid w:val="00C2506A"/>
    <w:rsid w:val="00C25907"/>
    <w:rsid w:val="00C43120"/>
    <w:rsid w:val="00C54D88"/>
    <w:rsid w:val="00C571AA"/>
    <w:rsid w:val="00C70FD3"/>
    <w:rsid w:val="00C85149"/>
    <w:rsid w:val="00C8762F"/>
    <w:rsid w:val="00C90340"/>
    <w:rsid w:val="00C9378C"/>
    <w:rsid w:val="00C967F8"/>
    <w:rsid w:val="00CA6FAE"/>
    <w:rsid w:val="00CC0D0D"/>
    <w:rsid w:val="00CC114E"/>
    <w:rsid w:val="00CD2EB6"/>
    <w:rsid w:val="00CE7587"/>
    <w:rsid w:val="00CF1C7C"/>
    <w:rsid w:val="00CF226C"/>
    <w:rsid w:val="00CF63F1"/>
    <w:rsid w:val="00D02939"/>
    <w:rsid w:val="00D1322D"/>
    <w:rsid w:val="00D16C00"/>
    <w:rsid w:val="00D21234"/>
    <w:rsid w:val="00D40589"/>
    <w:rsid w:val="00D447C1"/>
    <w:rsid w:val="00D60F8F"/>
    <w:rsid w:val="00D74091"/>
    <w:rsid w:val="00D91FEB"/>
    <w:rsid w:val="00DA41DD"/>
    <w:rsid w:val="00DB5030"/>
    <w:rsid w:val="00DB6346"/>
    <w:rsid w:val="00DD4909"/>
    <w:rsid w:val="00DD61E9"/>
    <w:rsid w:val="00DE6849"/>
    <w:rsid w:val="00E45086"/>
    <w:rsid w:val="00E5496F"/>
    <w:rsid w:val="00E55803"/>
    <w:rsid w:val="00E74698"/>
    <w:rsid w:val="00E91D0C"/>
    <w:rsid w:val="00E95D45"/>
    <w:rsid w:val="00E97FE7"/>
    <w:rsid w:val="00EC5750"/>
    <w:rsid w:val="00EF3E7B"/>
    <w:rsid w:val="00EF6BE6"/>
    <w:rsid w:val="00F03A68"/>
    <w:rsid w:val="00F03CA5"/>
    <w:rsid w:val="00F048B2"/>
    <w:rsid w:val="00F1145D"/>
    <w:rsid w:val="00F13B8B"/>
    <w:rsid w:val="00F16395"/>
    <w:rsid w:val="00F41CE1"/>
    <w:rsid w:val="00F533B1"/>
    <w:rsid w:val="00F64577"/>
    <w:rsid w:val="00F65CB5"/>
    <w:rsid w:val="00F70B8C"/>
    <w:rsid w:val="00F761AF"/>
    <w:rsid w:val="00F90922"/>
    <w:rsid w:val="00F94BE7"/>
    <w:rsid w:val="00FA7C3C"/>
    <w:rsid w:val="00FB0BC0"/>
    <w:rsid w:val="00FC216D"/>
    <w:rsid w:val="00FC7FD4"/>
    <w:rsid w:val="00FD08FE"/>
    <w:rsid w:val="00FE11FD"/>
    <w:rsid w:val="00FE4D95"/>
    <w:rsid w:val="00FF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8FE"/>
  </w:style>
  <w:style w:type="paragraph" w:styleId="Heading1">
    <w:name w:val="heading 1"/>
    <w:basedOn w:val="Normal"/>
    <w:next w:val="Normal"/>
    <w:qFormat/>
    <w:rsid w:val="00FD08FE"/>
    <w:pPr>
      <w:keepNext/>
      <w:widowControl w:val="0"/>
      <w:numPr>
        <w:numId w:val="1"/>
      </w:numPr>
      <w:tabs>
        <w:tab w:val="clear" w:pos="360"/>
      </w:tabs>
      <w:spacing w:before="240" w:after="60" w:line="200" w:lineRule="exact"/>
      <w:ind w:left="338" w:hanging="338"/>
      <w:outlineLvl w:val="0"/>
    </w:pPr>
    <w:rPr>
      <w:rFonts w:ascii="Tahoma" w:hAnsi="Tahoma" w:cs="Tahoma"/>
      <w:b/>
      <w:bCs/>
      <w:caps/>
      <w:kern w:val="28"/>
      <w:sz w:val="16"/>
      <w:szCs w:val="16"/>
    </w:rPr>
  </w:style>
  <w:style w:type="paragraph" w:styleId="Heading2">
    <w:name w:val="heading 2"/>
    <w:basedOn w:val="Normal"/>
    <w:next w:val="Normal"/>
    <w:autoRedefine/>
    <w:qFormat/>
    <w:rsid w:val="00FD08FE"/>
    <w:pPr>
      <w:keepNext/>
      <w:numPr>
        <w:ilvl w:val="1"/>
        <w:numId w:val="1"/>
      </w:numPr>
      <w:spacing w:before="240" w:after="60" w:line="200" w:lineRule="exact"/>
      <w:ind w:left="698" w:hanging="338"/>
      <w:outlineLvl w:val="1"/>
    </w:pPr>
    <w:rPr>
      <w:rFonts w:ascii="Tahoma" w:hAnsi="Tahoma" w:cs="Tahoma"/>
      <w:b/>
      <w:bCs/>
      <w:sz w:val="16"/>
      <w:szCs w:val="16"/>
    </w:rPr>
  </w:style>
  <w:style w:type="paragraph" w:styleId="Heading3">
    <w:name w:val="heading 3"/>
    <w:basedOn w:val="Normal"/>
    <w:next w:val="Normal"/>
    <w:autoRedefine/>
    <w:qFormat/>
    <w:rsid w:val="00FD08FE"/>
    <w:pPr>
      <w:keepNext/>
      <w:numPr>
        <w:ilvl w:val="2"/>
        <w:numId w:val="1"/>
      </w:numPr>
      <w:spacing w:before="240" w:after="60" w:line="200" w:lineRule="exact"/>
      <w:ind w:left="1058" w:hanging="360"/>
      <w:outlineLvl w:val="2"/>
    </w:pPr>
    <w:rPr>
      <w:rFonts w:ascii="Tahoma" w:hAnsi="Tahoma" w:cs="Tahoma"/>
      <w:sz w:val="16"/>
      <w:szCs w:val="16"/>
    </w:rPr>
  </w:style>
  <w:style w:type="paragraph" w:styleId="Heading4">
    <w:name w:val="heading 4"/>
    <w:basedOn w:val="Normal"/>
    <w:next w:val="Normal"/>
    <w:qFormat/>
    <w:rsid w:val="00FD08FE"/>
    <w:pPr>
      <w:keepNext/>
      <w:numPr>
        <w:ilvl w:val="3"/>
        <w:numId w:val="1"/>
      </w:numPr>
      <w:spacing w:before="240" w:after="60" w:line="200" w:lineRule="exact"/>
      <w:ind w:left="1418" w:hanging="360"/>
      <w:outlineLvl w:val="3"/>
    </w:pPr>
    <w:rPr>
      <w:rFonts w:ascii="Tahoma" w:hAnsi="Tahoma" w:cs="Tahoma"/>
      <w:sz w:val="16"/>
      <w:szCs w:val="16"/>
    </w:rPr>
  </w:style>
  <w:style w:type="paragraph" w:styleId="Heading5">
    <w:name w:val="heading 5"/>
    <w:basedOn w:val="Normal"/>
    <w:next w:val="Normal"/>
    <w:qFormat/>
    <w:rsid w:val="00FD08FE"/>
    <w:pPr>
      <w:numPr>
        <w:ilvl w:val="4"/>
        <w:numId w:val="1"/>
      </w:numPr>
      <w:spacing w:before="240" w:after="60" w:line="200" w:lineRule="exact"/>
      <w:ind w:left="1868" w:hanging="450"/>
      <w:outlineLvl w:val="4"/>
    </w:pPr>
    <w:rPr>
      <w:rFonts w:ascii="Tahoma" w:hAnsi="Tahoma" w:cs="Tahoma"/>
      <w:sz w:val="16"/>
      <w:szCs w:val="16"/>
    </w:rPr>
  </w:style>
  <w:style w:type="paragraph" w:styleId="Heading6">
    <w:name w:val="heading 6"/>
    <w:basedOn w:val="Normal"/>
    <w:next w:val="Normal"/>
    <w:qFormat/>
    <w:rsid w:val="00FD08FE"/>
    <w:pPr>
      <w:numPr>
        <w:ilvl w:val="5"/>
        <w:numId w:val="1"/>
      </w:numPr>
      <w:spacing w:before="240" w:after="60" w:line="200" w:lineRule="exact"/>
      <w:ind w:left="2318" w:hanging="450"/>
      <w:outlineLvl w:val="5"/>
    </w:pPr>
    <w:rPr>
      <w:rFonts w:ascii="Tahoma" w:hAnsi="Tahoma" w:cs="Tahoma"/>
      <w:sz w:val="16"/>
      <w:szCs w:val="16"/>
    </w:rPr>
  </w:style>
  <w:style w:type="paragraph" w:styleId="Heading7">
    <w:name w:val="heading 7"/>
    <w:basedOn w:val="Normal"/>
    <w:next w:val="Normal"/>
    <w:qFormat/>
    <w:rsid w:val="00FD08FE"/>
    <w:pPr>
      <w:numPr>
        <w:ilvl w:val="6"/>
        <w:numId w:val="1"/>
      </w:numPr>
      <w:spacing w:before="240" w:after="60" w:line="200" w:lineRule="exact"/>
      <w:ind w:left="2678" w:hanging="360"/>
      <w:outlineLvl w:val="6"/>
    </w:pPr>
    <w:rPr>
      <w:rFonts w:ascii="Tahoma" w:hAnsi="Tahoma" w:cs="Tahoma"/>
      <w:sz w:val="16"/>
      <w:szCs w:val="16"/>
    </w:rPr>
  </w:style>
  <w:style w:type="paragraph" w:styleId="Heading8">
    <w:name w:val="heading 8"/>
    <w:basedOn w:val="Normal"/>
    <w:next w:val="Normal"/>
    <w:qFormat/>
    <w:rsid w:val="00FD08FE"/>
    <w:pPr>
      <w:numPr>
        <w:ilvl w:val="7"/>
        <w:numId w:val="1"/>
      </w:numPr>
      <w:spacing w:before="240" w:after="60" w:line="200" w:lineRule="exact"/>
      <w:ind w:left="3038" w:hanging="360"/>
      <w:outlineLvl w:val="7"/>
    </w:pPr>
    <w:rPr>
      <w:rFonts w:ascii="Tahoma" w:hAnsi="Tahoma" w:cs="Tahoma"/>
      <w:i/>
      <w:iCs/>
      <w:sz w:val="16"/>
      <w:szCs w:val="16"/>
    </w:rPr>
  </w:style>
  <w:style w:type="paragraph" w:styleId="Heading9">
    <w:name w:val="heading 9"/>
    <w:basedOn w:val="Normal"/>
    <w:next w:val="Normal"/>
    <w:qFormat/>
    <w:rsid w:val="00FD08FE"/>
    <w:pPr>
      <w:numPr>
        <w:ilvl w:val="8"/>
        <w:numId w:val="1"/>
      </w:numPr>
      <w:spacing w:before="240" w:after="60" w:line="200" w:lineRule="exact"/>
      <w:ind w:left="3398" w:hanging="360"/>
      <w:outlineLvl w:val="8"/>
    </w:pPr>
    <w:rPr>
      <w:rFonts w:ascii="Tahoma" w:hAnsi="Tahoma" w:cs="Tahoma"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D08FE"/>
    <w:rPr>
      <w:color w:val="0000FF"/>
      <w:u w:val="single"/>
    </w:rPr>
  </w:style>
  <w:style w:type="table" w:customStyle="1" w:styleId="TableStyle1">
    <w:name w:val="Table Style1"/>
    <w:rsid w:val="00FD08FE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mpHeader1">
    <w:name w:val="Temp Header1"/>
    <w:basedOn w:val="Normal"/>
    <w:rsid w:val="00FD08FE"/>
    <w:pPr>
      <w:tabs>
        <w:tab w:val="left" w:pos="-180"/>
      </w:tabs>
      <w:spacing w:line="240" w:lineRule="exact"/>
      <w:ind w:right="86"/>
    </w:pPr>
    <w:rPr>
      <w:rFonts w:ascii="Tahoma" w:hAnsi="Tahoma" w:cs="Tahoma"/>
      <w:b/>
      <w:bCs/>
      <w:sz w:val="16"/>
      <w:szCs w:val="16"/>
    </w:rPr>
  </w:style>
  <w:style w:type="paragraph" w:customStyle="1" w:styleId="TempNormal1">
    <w:name w:val="TempNormal 1"/>
    <w:basedOn w:val="Normal"/>
    <w:rsid w:val="00FD08FE"/>
    <w:pPr>
      <w:tabs>
        <w:tab w:val="left" w:pos="-450"/>
        <w:tab w:val="left" w:pos="-180"/>
      </w:tabs>
      <w:spacing w:line="240" w:lineRule="exact"/>
      <w:ind w:right="86"/>
    </w:pPr>
    <w:rPr>
      <w:rFonts w:ascii="Tahoma" w:hAnsi="Tahoma" w:cs="Tahoma"/>
      <w:sz w:val="16"/>
      <w:szCs w:val="16"/>
    </w:rPr>
  </w:style>
  <w:style w:type="paragraph" w:customStyle="1" w:styleId="TempFillinBold">
    <w:name w:val="Temp_Fill in_Bold"/>
    <w:basedOn w:val="TempHeader1"/>
    <w:rsid w:val="00FD08FE"/>
    <w:pPr>
      <w:pBdr>
        <w:bottom w:val="single" w:sz="4" w:space="1" w:color="auto"/>
        <w:between w:val="single" w:sz="4" w:space="1" w:color="auto"/>
      </w:pBdr>
    </w:pPr>
  </w:style>
  <w:style w:type="paragraph" w:styleId="Header">
    <w:name w:val="header"/>
    <w:basedOn w:val="Normal"/>
    <w:rsid w:val="00FD08F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D08F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FD08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08FE"/>
  </w:style>
  <w:style w:type="paragraph" w:styleId="BalloonText">
    <w:name w:val="Balloon Text"/>
    <w:basedOn w:val="Normal"/>
    <w:link w:val="BalloonTextChar"/>
    <w:uiPriority w:val="99"/>
    <w:semiHidden/>
    <w:unhideWhenUsed/>
    <w:rsid w:val="003261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261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9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earchadmin.iu.edu/cs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F2BFD5-501A-4A0D-A124-E1328DD22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Manager/>
  <Company/>
  <LinksUpToDate>false</LinksUpToDate>
  <CharactersWithSpaces>5155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/>
  <cp:keywords/>
  <dc:description/>
  <cp:lastModifiedBy/>
  <cp:revision>1</cp:revision>
  <cp:lastPrinted>2003-10-08T19:01:00Z</cp:lastPrinted>
  <dcterms:created xsi:type="dcterms:W3CDTF">2017-04-21T13:08:00Z</dcterms:created>
  <dcterms:modified xsi:type="dcterms:W3CDTF">2017-04-21T13:08:00Z</dcterms:modified>
</cp:coreProperties>
</file>